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47" w:rsidRDefault="00B75514" w:rsidP="00810834">
      <w:pPr>
        <w:pStyle w:val="EACLTitle"/>
        <w:spacing w:after="60"/>
        <w:rPr>
          <w:lang w:eastAsia="tr-TR"/>
        </w:rPr>
      </w:pPr>
      <w:r>
        <w:rPr>
          <w:lang w:eastAsia="tr-TR"/>
        </w:rPr>
        <w:t xml:space="preserve">A </w:t>
      </w:r>
      <w:r w:rsidR="008D40B8">
        <w:rPr>
          <w:lang w:eastAsia="tr-TR"/>
        </w:rPr>
        <w:t xml:space="preserve">Multimodal </w:t>
      </w:r>
      <w:r>
        <w:rPr>
          <w:lang w:eastAsia="tr-TR"/>
        </w:rPr>
        <w:t>Corpus of Situated Interaction</w:t>
      </w:r>
      <w:r w:rsidR="00C109CF">
        <w:rPr>
          <w:lang w:eastAsia="tr-TR"/>
        </w:rPr>
        <w:t>s with</w:t>
      </w:r>
      <w:r>
        <w:rPr>
          <w:lang w:eastAsia="tr-TR"/>
        </w:rPr>
        <w:t>in</w:t>
      </w:r>
      <w:r w:rsidR="00C109CF">
        <w:rPr>
          <w:lang w:eastAsia="tr-TR"/>
        </w:rPr>
        <w:t xml:space="preserve"> </w:t>
      </w:r>
      <w:r>
        <w:rPr>
          <w:lang w:eastAsia="tr-TR"/>
        </w:rPr>
        <w:t>Vehicles</w:t>
      </w:r>
    </w:p>
    <w:p w:rsidR="004A6ABF" w:rsidRDefault="004A6ABF" w:rsidP="00E01C47">
      <w:pPr>
        <w:pStyle w:val="EACLTextIndent"/>
        <w:rPr>
          <w:lang w:eastAsia="tr-TR"/>
        </w:rPr>
      </w:pPr>
    </w:p>
    <w:p w:rsidR="003936C8" w:rsidRPr="000C2D39" w:rsidRDefault="003936C8" w:rsidP="00E01C47">
      <w:pPr>
        <w:pStyle w:val="EACLTextIndent"/>
        <w:rPr>
          <w:lang w:eastAsia="tr-TR"/>
        </w:rPr>
      </w:pPr>
    </w:p>
    <w:tbl>
      <w:tblPr>
        <w:tblW w:w="0" w:type="auto"/>
        <w:jc w:val="center"/>
        <w:tblLook w:val="01E0"/>
      </w:tblPr>
      <w:tblGrid>
        <w:gridCol w:w="3231"/>
        <w:gridCol w:w="3385"/>
        <w:gridCol w:w="2671"/>
      </w:tblGrid>
      <w:tr w:rsidR="00B75514" w:rsidRPr="00082C01" w:rsidTr="00B75514">
        <w:trPr>
          <w:jc w:val="center"/>
        </w:trPr>
        <w:tc>
          <w:tcPr>
            <w:tcW w:w="3288" w:type="dxa"/>
          </w:tcPr>
          <w:p w:rsidR="00B75514" w:rsidRPr="00082C01" w:rsidRDefault="00C109CF" w:rsidP="007D5DAE">
            <w:pPr>
              <w:pStyle w:val="EACLAuthor"/>
              <w:rPr>
                <w:rFonts w:eastAsia="PMingLiU"/>
                <w:lang w:eastAsia="zh-TW"/>
              </w:rPr>
            </w:pPr>
            <w:r>
              <w:rPr>
                <w:lang w:eastAsia="tr-TR"/>
              </w:rPr>
              <w:t>Ian Lane</w:t>
            </w:r>
          </w:p>
          <w:p w:rsidR="00042C66" w:rsidRPr="00082C01" w:rsidRDefault="00042C66" w:rsidP="00042C66">
            <w:pPr>
              <w:pStyle w:val="EACLAddress"/>
              <w:rPr>
                <w:rFonts w:eastAsia="PMingLiU"/>
                <w:lang w:eastAsia="zh-TW"/>
              </w:rPr>
            </w:pPr>
            <w:r>
              <w:rPr>
                <w:lang w:eastAsia="tr-TR"/>
              </w:rPr>
              <w:t>Carnegie Mellon University</w:t>
            </w:r>
          </w:p>
          <w:p w:rsidR="00042C66" w:rsidRPr="00082C01" w:rsidRDefault="00042C66" w:rsidP="00042C66">
            <w:pPr>
              <w:pStyle w:val="EACLAddress"/>
              <w:rPr>
                <w:rFonts w:eastAsia="PMingLiU"/>
                <w:lang w:eastAsia="zh-TW"/>
              </w:rPr>
            </w:pPr>
            <w:r>
              <w:rPr>
                <w:lang w:eastAsia="tr-TR"/>
              </w:rPr>
              <w:t>NASA Ames Research Park</w:t>
            </w:r>
          </w:p>
          <w:p w:rsidR="00042C66" w:rsidRPr="00082C01" w:rsidRDefault="00042C66" w:rsidP="00042C66">
            <w:pPr>
              <w:pStyle w:val="EACLAddress"/>
              <w:rPr>
                <w:rFonts w:eastAsia="PMingLiU"/>
                <w:lang w:eastAsia="zh-TW"/>
              </w:rPr>
            </w:pPr>
            <w:r>
              <w:rPr>
                <w:rFonts w:eastAsia="PMingLiU"/>
                <w:lang w:eastAsia="zh-TW"/>
              </w:rPr>
              <w:t>Moffett Field, CA, USA</w:t>
            </w:r>
          </w:p>
          <w:p w:rsidR="00B75514" w:rsidRPr="000C2D39" w:rsidRDefault="004A6ABF" w:rsidP="007D5DAE">
            <w:pPr>
              <w:pStyle w:val="EACLEmail"/>
              <w:rPr>
                <w:lang w:eastAsia="zh-TW"/>
              </w:rPr>
            </w:pPr>
            <w:r>
              <w:rPr>
                <w:lang w:eastAsia="tr-TR"/>
              </w:rPr>
              <w:t>lane@cs.cmu.edu</w:t>
            </w:r>
          </w:p>
        </w:tc>
        <w:tc>
          <w:tcPr>
            <w:tcW w:w="3289" w:type="dxa"/>
          </w:tcPr>
          <w:p w:rsidR="00B75514" w:rsidRPr="00082C01" w:rsidRDefault="00C109CF" w:rsidP="007D5DAE">
            <w:pPr>
              <w:pStyle w:val="EACLAuthor"/>
              <w:rPr>
                <w:rFonts w:eastAsia="PMingLiU"/>
                <w:lang w:eastAsia="zh-TW"/>
              </w:rPr>
            </w:pPr>
            <w:r>
              <w:rPr>
                <w:lang w:eastAsia="tr-TR"/>
              </w:rPr>
              <w:t>David Cohen</w:t>
            </w:r>
          </w:p>
          <w:p w:rsidR="00B75514" w:rsidRPr="00082C01" w:rsidRDefault="00042C66" w:rsidP="007D5DAE">
            <w:pPr>
              <w:pStyle w:val="EACLAddress"/>
              <w:rPr>
                <w:rFonts w:eastAsia="PMingLiU"/>
                <w:lang w:eastAsia="zh-TW"/>
              </w:rPr>
            </w:pPr>
            <w:r>
              <w:rPr>
                <w:lang w:eastAsia="tr-TR"/>
              </w:rPr>
              <w:t>Carnegie Mellon University</w:t>
            </w:r>
          </w:p>
          <w:p w:rsidR="00B75514" w:rsidRPr="00082C01" w:rsidRDefault="00042C66" w:rsidP="001E6026">
            <w:pPr>
              <w:pStyle w:val="EACLAddress"/>
              <w:rPr>
                <w:rFonts w:eastAsia="PMingLiU"/>
                <w:lang w:eastAsia="zh-TW"/>
              </w:rPr>
            </w:pPr>
            <w:r>
              <w:rPr>
                <w:lang w:eastAsia="tr-TR"/>
              </w:rPr>
              <w:t>NASA Ames Research Park</w:t>
            </w:r>
          </w:p>
          <w:p w:rsidR="00B75514" w:rsidRPr="00082C01" w:rsidRDefault="00042C66" w:rsidP="007D5DAE">
            <w:pPr>
              <w:pStyle w:val="EACLAddress"/>
              <w:rPr>
                <w:rFonts w:eastAsia="PMingLiU"/>
                <w:lang w:eastAsia="zh-TW"/>
              </w:rPr>
            </w:pPr>
            <w:r>
              <w:rPr>
                <w:rFonts w:eastAsia="PMingLiU"/>
                <w:lang w:eastAsia="zh-TW"/>
              </w:rPr>
              <w:t>Moffett Field, CA, USA</w:t>
            </w:r>
          </w:p>
          <w:p w:rsidR="00B75514" w:rsidRPr="00082C01" w:rsidRDefault="00042C66" w:rsidP="007D5DAE">
            <w:pPr>
              <w:pStyle w:val="EACLEmail"/>
              <w:rPr>
                <w:lang w:eastAsia="tr-TR"/>
              </w:rPr>
            </w:pPr>
            <w:r w:rsidRPr="00042C66">
              <w:rPr>
                <w:lang w:eastAsia="tr-TR"/>
              </w:rPr>
              <w:t>david.cohen@sv.cmu.edu</w:t>
            </w:r>
          </w:p>
        </w:tc>
        <w:tc>
          <w:tcPr>
            <w:tcW w:w="2710" w:type="dxa"/>
          </w:tcPr>
          <w:p w:rsidR="00B75514" w:rsidRDefault="00B75514" w:rsidP="007D5DAE">
            <w:pPr>
              <w:pStyle w:val="EACLAuthor"/>
              <w:rPr>
                <w:lang w:eastAsia="tr-TR"/>
              </w:rPr>
            </w:pPr>
            <w:r>
              <w:rPr>
                <w:lang w:eastAsia="tr-TR"/>
              </w:rPr>
              <w:t xml:space="preserve">Antoine </w:t>
            </w:r>
            <w:proofErr w:type="spellStart"/>
            <w:r>
              <w:rPr>
                <w:lang w:eastAsia="tr-TR"/>
              </w:rPr>
              <w:t>Raux</w:t>
            </w:r>
            <w:proofErr w:type="spellEnd"/>
          </w:p>
          <w:p w:rsidR="004A6ABF" w:rsidRPr="00082C01" w:rsidRDefault="004E4B36" w:rsidP="004A6ABF">
            <w:pPr>
              <w:pStyle w:val="EACLAddress"/>
              <w:rPr>
                <w:rFonts w:eastAsia="PMingLiU"/>
                <w:lang w:eastAsia="zh-TW"/>
              </w:rPr>
            </w:pPr>
            <w:r>
              <w:rPr>
                <w:lang w:eastAsia="tr-TR"/>
              </w:rPr>
              <w:t>Honda Research Institute</w:t>
            </w:r>
          </w:p>
          <w:p w:rsidR="004A6ABF" w:rsidRPr="00082C01" w:rsidRDefault="004A6ABF" w:rsidP="004A6ABF">
            <w:pPr>
              <w:pStyle w:val="EACLAddress"/>
              <w:rPr>
                <w:rFonts w:eastAsia="PMingLiU"/>
                <w:lang w:eastAsia="zh-TW"/>
              </w:rPr>
            </w:pPr>
            <w:r w:rsidRPr="001E6026">
              <w:rPr>
                <w:lang w:eastAsia="tr-TR"/>
              </w:rPr>
              <w:t xml:space="preserve">Affiliation / </w:t>
            </w:r>
            <w:r>
              <w:rPr>
                <w:lang w:eastAsia="tr-TR"/>
              </w:rPr>
              <w:t>Address line</w:t>
            </w:r>
          </w:p>
          <w:p w:rsidR="004A6ABF" w:rsidRPr="00082C01" w:rsidRDefault="004A6ABF" w:rsidP="004A6ABF">
            <w:pPr>
              <w:pStyle w:val="EACLAddress"/>
              <w:rPr>
                <w:rFonts w:eastAsia="PMingLiU"/>
                <w:lang w:eastAsia="zh-TW"/>
              </w:rPr>
            </w:pPr>
            <w:r>
              <w:rPr>
                <w:rFonts w:eastAsia="PMingLiU"/>
                <w:lang w:eastAsia="zh-TW"/>
              </w:rPr>
              <w:t>Affiliation / Address line</w:t>
            </w:r>
          </w:p>
          <w:p w:rsidR="004A6ABF" w:rsidRPr="00042C66" w:rsidRDefault="00F354DA" w:rsidP="00042C66">
            <w:pPr>
              <w:pStyle w:val="EACLAddress"/>
              <w:spacing w:before="60" w:after="60"/>
              <w:rPr>
                <w:rFonts w:ascii="Courier New" w:hAnsi="Courier New" w:cs="Courier New"/>
              </w:rPr>
            </w:pPr>
            <w:r w:rsidRPr="00042C66">
              <w:rPr>
                <w:rFonts w:ascii="Courier New" w:hAnsi="Courier New" w:cs="Courier New"/>
                <w:lang w:eastAsia="tr-TR"/>
              </w:rPr>
              <w:t>ARaux@hra.com</w:t>
            </w:r>
          </w:p>
        </w:tc>
      </w:tr>
    </w:tbl>
    <w:p w:rsidR="00E01C47" w:rsidRPr="00082C01" w:rsidRDefault="00E01C47" w:rsidP="00E01C47">
      <w:pPr>
        <w:pStyle w:val="EACLText"/>
      </w:pPr>
    </w:p>
    <w:p w:rsidR="00E01C47" w:rsidRDefault="00E01C47" w:rsidP="00E01C47">
      <w:pPr>
        <w:pStyle w:val="EACLText"/>
      </w:pPr>
    </w:p>
    <w:p w:rsidR="008D40B8" w:rsidRPr="008D40B8" w:rsidRDefault="008D40B8" w:rsidP="002A6B8D">
      <w:pPr>
        <w:pStyle w:val="EACLTextIndent"/>
        <w:ind w:firstLine="0"/>
        <w:sectPr w:rsidR="008D40B8" w:rsidRPr="008D40B8" w:rsidSect="00EF4F47">
          <w:pgSz w:w="11907" w:h="16840" w:code="9"/>
          <w:pgMar w:top="1418" w:right="1418" w:bottom="1418" w:left="1418" w:header="709" w:footer="709" w:gutter="0"/>
          <w:cols w:space="340"/>
        </w:sectPr>
      </w:pPr>
    </w:p>
    <w:p w:rsidR="00E01C47" w:rsidRPr="000C2D39" w:rsidRDefault="00E01C47" w:rsidP="00E01C47">
      <w:pPr>
        <w:pStyle w:val="EACLAbstractHeading"/>
        <w:numPr>
          <w:ilvl w:val="0"/>
          <w:numId w:val="0"/>
        </w:numPr>
      </w:pPr>
      <w:r w:rsidRPr="000C2D39">
        <w:lastRenderedPageBreak/>
        <w:t>Abstract</w:t>
      </w:r>
    </w:p>
    <w:p w:rsidR="00DE4B70" w:rsidRPr="00DE4B70" w:rsidRDefault="00D72821" w:rsidP="003936C8">
      <w:pPr>
        <w:pStyle w:val="EACLAbstract"/>
        <w:ind w:right="254"/>
        <w:rPr>
          <w:sz w:val="20"/>
          <w:lang w:eastAsia="tr-TR"/>
        </w:rPr>
      </w:pPr>
      <w:r>
        <w:rPr>
          <w:sz w:val="20"/>
          <w:lang w:eastAsia="tr-TR"/>
        </w:rPr>
        <w:t>In this paper, w</w:t>
      </w:r>
      <w:r w:rsidR="00903DCC">
        <w:rPr>
          <w:sz w:val="20"/>
          <w:lang w:eastAsia="tr-TR"/>
        </w:rPr>
        <w:t>e introduce a multimodal co</w:t>
      </w:r>
      <w:r w:rsidR="00903DCC">
        <w:rPr>
          <w:sz w:val="20"/>
          <w:lang w:eastAsia="tr-TR"/>
        </w:rPr>
        <w:t>r</w:t>
      </w:r>
      <w:r w:rsidR="00903DCC">
        <w:rPr>
          <w:sz w:val="20"/>
          <w:lang w:eastAsia="tr-TR"/>
        </w:rPr>
        <w:t xml:space="preserve">pus of human-human interactions </w:t>
      </w:r>
      <w:r>
        <w:rPr>
          <w:sz w:val="20"/>
          <w:lang w:eastAsia="tr-TR"/>
        </w:rPr>
        <w:t xml:space="preserve">collected </w:t>
      </w:r>
      <w:r w:rsidR="00903DCC">
        <w:rPr>
          <w:sz w:val="20"/>
          <w:lang w:eastAsia="tr-TR"/>
        </w:rPr>
        <w:t xml:space="preserve">within highly </w:t>
      </w:r>
      <w:proofErr w:type="spellStart"/>
      <w:r w:rsidR="00903DCC">
        <w:rPr>
          <w:sz w:val="20"/>
          <w:lang w:eastAsia="tr-TR"/>
        </w:rPr>
        <w:t>sensored</w:t>
      </w:r>
      <w:proofErr w:type="spellEnd"/>
      <w:r w:rsidR="00903DCC">
        <w:rPr>
          <w:sz w:val="20"/>
          <w:lang w:eastAsia="tr-TR"/>
        </w:rPr>
        <w:t xml:space="preserve"> vehicles</w:t>
      </w:r>
      <w:r w:rsidR="001E6026" w:rsidRPr="001E6026">
        <w:rPr>
          <w:sz w:val="20"/>
          <w:lang w:eastAsia="tr-TR"/>
        </w:rPr>
        <w:t>.</w:t>
      </w:r>
      <w:r w:rsidR="00903DCC">
        <w:rPr>
          <w:sz w:val="20"/>
          <w:lang w:eastAsia="tr-TR"/>
        </w:rPr>
        <w:t xml:space="preserve"> The corpus </w:t>
      </w:r>
      <w:r w:rsidR="00F354DA">
        <w:rPr>
          <w:sz w:val="20"/>
          <w:lang w:eastAsia="tr-TR"/>
        </w:rPr>
        <w:t>consists of interactions between a driv</w:t>
      </w:r>
      <w:r w:rsidR="00C24861">
        <w:rPr>
          <w:sz w:val="20"/>
          <w:lang w:eastAsia="tr-TR"/>
        </w:rPr>
        <w:t xml:space="preserve">er and </w:t>
      </w:r>
      <w:r w:rsidR="00F354DA">
        <w:rPr>
          <w:sz w:val="20"/>
          <w:lang w:eastAsia="tr-TR"/>
        </w:rPr>
        <w:t>copilot performing tasks including navigation, scheduling and messag</w:t>
      </w:r>
      <w:r w:rsidR="00E42008">
        <w:rPr>
          <w:sz w:val="20"/>
          <w:lang w:eastAsia="tr-TR"/>
        </w:rPr>
        <w:t>ing. Data was captured synchronously across a wide range of sensors, including, near-field and far-field micr</w:t>
      </w:r>
      <w:r w:rsidR="00E42008">
        <w:rPr>
          <w:sz w:val="20"/>
          <w:lang w:eastAsia="tr-TR"/>
        </w:rPr>
        <w:t>o</w:t>
      </w:r>
      <w:r w:rsidR="00E42008">
        <w:rPr>
          <w:sz w:val="20"/>
          <w:lang w:eastAsia="tr-TR"/>
        </w:rPr>
        <w:t>phones, internal and external cam</w:t>
      </w:r>
      <w:r w:rsidR="00042C66">
        <w:rPr>
          <w:sz w:val="20"/>
          <w:lang w:eastAsia="tr-TR"/>
        </w:rPr>
        <w:t>eras, GPS</w:t>
      </w:r>
      <w:r w:rsidR="00E42008">
        <w:rPr>
          <w:sz w:val="20"/>
          <w:lang w:eastAsia="tr-TR"/>
        </w:rPr>
        <w:t xml:space="preserve">, IMU, </w:t>
      </w:r>
      <w:r w:rsidR="00C24861">
        <w:rPr>
          <w:sz w:val="20"/>
          <w:lang w:eastAsia="tr-TR"/>
        </w:rPr>
        <w:t>and OBD-II</w:t>
      </w:r>
      <w:r w:rsidR="008D40B8">
        <w:rPr>
          <w:sz w:val="20"/>
          <w:lang w:eastAsia="tr-TR"/>
        </w:rPr>
        <w:t xml:space="preserve"> devices</w:t>
      </w:r>
      <w:r w:rsidR="00903DCC">
        <w:rPr>
          <w:sz w:val="20"/>
          <w:lang w:eastAsia="tr-TR"/>
        </w:rPr>
        <w:t xml:space="preserve">. </w:t>
      </w:r>
      <w:r w:rsidR="00C24861">
        <w:rPr>
          <w:sz w:val="20"/>
          <w:lang w:eastAsia="tr-TR"/>
        </w:rPr>
        <w:t>The</w:t>
      </w:r>
      <w:r w:rsidR="00042C66" w:rsidRPr="00042C66">
        <w:rPr>
          <w:sz w:val="20"/>
          <w:lang w:eastAsia="tr-TR"/>
        </w:rPr>
        <w:t xml:space="preserve"> corpus was collected to investigate situated interactions within vehicles and is unique in that i</w:t>
      </w:r>
      <w:ins w:id="0" w:author="test" w:date="2013-05-07T11:45:00Z">
        <w:r w:rsidR="00425364">
          <w:rPr>
            <w:sz w:val="20"/>
            <w:lang w:eastAsia="tr-TR"/>
          </w:rPr>
          <w:t>t</w:t>
        </w:r>
      </w:ins>
      <w:del w:id="1" w:author="test" w:date="2013-05-07T11:45:00Z">
        <w:r w:rsidR="00042C66" w:rsidRPr="00042C66" w:rsidDel="00425364">
          <w:rPr>
            <w:sz w:val="20"/>
            <w:lang w:eastAsia="tr-TR"/>
          </w:rPr>
          <w:delText>s</w:delText>
        </w:r>
      </w:del>
      <w:r w:rsidR="00042C66" w:rsidRPr="00042C66">
        <w:rPr>
          <w:sz w:val="20"/>
          <w:lang w:eastAsia="tr-TR"/>
        </w:rPr>
        <w:t xml:space="preserve"> not o</w:t>
      </w:r>
      <w:r w:rsidR="00042C66" w:rsidRPr="00042C66">
        <w:rPr>
          <w:sz w:val="20"/>
          <w:lang w:eastAsia="tr-TR"/>
        </w:rPr>
        <w:t>n</w:t>
      </w:r>
      <w:r w:rsidR="00042C66" w:rsidRPr="00042C66">
        <w:rPr>
          <w:sz w:val="20"/>
          <w:lang w:eastAsia="tr-TR"/>
        </w:rPr>
        <w:t xml:space="preserve">ly contains transcribed speech, dialog acts and annotated gestures, but also grounds object references and navigation discussions to </w:t>
      </w:r>
      <w:del w:id="2" w:author="test" w:date="2013-05-07T11:45:00Z">
        <w:r w:rsidR="00042C66" w:rsidRPr="00042C66" w:rsidDel="00425364">
          <w:rPr>
            <w:sz w:val="20"/>
            <w:lang w:eastAsia="tr-TR"/>
          </w:rPr>
          <w:delText xml:space="preserve">the </w:delText>
        </w:r>
      </w:del>
      <w:r w:rsidR="00042C66" w:rsidRPr="00042C66">
        <w:rPr>
          <w:sz w:val="20"/>
          <w:lang w:eastAsia="tr-TR"/>
        </w:rPr>
        <w:t>physical objects and actions</w:t>
      </w:r>
      <w:del w:id="3" w:author="test" w:date="2013-05-07T11:46:00Z">
        <w:r w:rsidR="00042C66" w:rsidRPr="00042C66" w:rsidDel="00425364">
          <w:rPr>
            <w:sz w:val="20"/>
            <w:lang w:eastAsia="tr-TR"/>
          </w:rPr>
          <w:delText xml:space="preserve"> that </w:delText>
        </w:r>
        <w:r w:rsidR="00042C66" w:rsidDel="00425364">
          <w:rPr>
            <w:sz w:val="20"/>
            <w:lang w:eastAsia="tr-TR"/>
          </w:rPr>
          <w:delText>are performed in the real world</w:delText>
        </w:r>
      </w:del>
      <w:r w:rsidR="00E42008">
        <w:rPr>
          <w:sz w:val="20"/>
          <w:lang w:eastAsia="tr-TR"/>
        </w:rPr>
        <w:t>.</w:t>
      </w:r>
      <w:r w:rsidR="00C24861">
        <w:rPr>
          <w:sz w:val="20"/>
          <w:lang w:eastAsia="tr-TR"/>
        </w:rPr>
        <w:t xml:space="preserve"> </w:t>
      </w:r>
      <w:r w:rsidR="0036228B" w:rsidRPr="0036228B">
        <w:rPr>
          <w:sz w:val="20"/>
          <w:lang w:eastAsia="tr-TR"/>
        </w:rPr>
        <w:t>An initial analysis</w:t>
      </w:r>
      <w:r w:rsidR="0036228B">
        <w:rPr>
          <w:sz w:val="20"/>
          <w:lang w:eastAsia="tr-TR"/>
        </w:rPr>
        <w:t xml:space="preserve"> of the corpus</w:t>
      </w:r>
      <w:r w:rsidR="0036228B" w:rsidRPr="0036228B">
        <w:rPr>
          <w:sz w:val="20"/>
          <w:lang w:eastAsia="tr-TR"/>
        </w:rPr>
        <w:t xml:space="preserve"> indicates that a large variety of o</w:t>
      </w:r>
      <w:r w:rsidR="0036228B" w:rsidRPr="0036228B">
        <w:rPr>
          <w:sz w:val="20"/>
          <w:lang w:eastAsia="tr-TR"/>
        </w:rPr>
        <w:t>b</w:t>
      </w:r>
      <w:r w:rsidR="0036228B" w:rsidRPr="0036228B">
        <w:rPr>
          <w:sz w:val="20"/>
          <w:lang w:eastAsia="tr-TR"/>
        </w:rPr>
        <w:t>jects are used as reference points for collabor</w:t>
      </w:r>
      <w:r w:rsidR="0036228B" w:rsidRPr="0036228B">
        <w:rPr>
          <w:sz w:val="20"/>
          <w:lang w:eastAsia="tr-TR"/>
        </w:rPr>
        <w:t>a</w:t>
      </w:r>
      <w:r w:rsidR="0036228B" w:rsidRPr="0036228B">
        <w:rPr>
          <w:sz w:val="20"/>
          <w:lang w:eastAsia="tr-TR"/>
        </w:rPr>
        <w:t xml:space="preserve">tively performing navigation </w:t>
      </w:r>
      <w:r w:rsidR="004C6035">
        <w:rPr>
          <w:sz w:val="20"/>
          <w:lang w:eastAsia="tr-TR"/>
        </w:rPr>
        <w:t xml:space="preserve">within the vehicle </w:t>
      </w:r>
      <w:r w:rsidR="0036228B" w:rsidRPr="0036228B">
        <w:rPr>
          <w:sz w:val="20"/>
          <w:lang w:eastAsia="tr-TR"/>
        </w:rPr>
        <w:t>and gestures are perva</w:t>
      </w:r>
      <w:r w:rsidR="00DE4B70">
        <w:rPr>
          <w:sz w:val="20"/>
          <w:lang w:eastAsia="tr-TR"/>
        </w:rPr>
        <w:t xml:space="preserve">sive within this </w:t>
      </w:r>
      <w:r w:rsidR="0036228B" w:rsidRPr="0036228B">
        <w:rPr>
          <w:sz w:val="20"/>
          <w:lang w:eastAsia="tr-TR"/>
        </w:rPr>
        <w:t>task.</w:t>
      </w:r>
    </w:p>
    <w:p w:rsidR="00E01C47" w:rsidRPr="000C2D39" w:rsidRDefault="004A6ABF" w:rsidP="003800E0">
      <w:pPr>
        <w:pStyle w:val="EACLSection"/>
        <w:numPr>
          <w:ilvl w:val="0"/>
          <w:numId w:val="9"/>
        </w:numPr>
      </w:pPr>
      <w:r>
        <w:t>Introduction</w:t>
      </w:r>
    </w:p>
    <w:p w:rsidR="006D7E26" w:rsidRPr="003800E0" w:rsidRDefault="003936C8" w:rsidP="003800E0">
      <w:pPr>
        <w:pStyle w:val="EACLSection"/>
        <w:spacing w:before="0" w:after="0"/>
        <w:rPr>
          <w:b w:val="0"/>
          <w:sz w:val="22"/>
          <w:szCs w:val="22"/>
          <w:lang w:eastAsia="tr-TR"/>
        </w:rPr>
      </w:pPr>
      <w:r w:rsidRPr="003800E0">
        <w:rPr>
          <w:b w:val="0"/>
          <w:sz w:val="22"/>
          <w:szCs w:val="22"/>
          <w:lang w:eastAsia="tr-TR"/>
        </w:rPr>
        <w:t xml:space="preserve">Developing intelligent agents that can </w:t>
      </w:r>
      <w:r w:rsidR="006D7E26" w:rsidRPr="003800E0">
        <w:rPr>
          <w:b w:val="0"/>
          <w:sz w:val="22"/>
          <w:szCs w:val="22"/>
          <w:lang w:eastAsia="tr-TR"/>
        </w:rPr>
        <w:t xml:space="preserve">understand and </w:t>
      </w:r>
      <w:r w:rsidRPr="003800E0">
        <w:rPr>
          <w:b w:val="0"/>
          <w:sz w:val="22"/>
          <w:szCs w:val="22"/>
          <w:lang w:eastAsia="tr-TR"/>
        </w:rPr>
        <w:t>interact with users in dynamic, physically situated</w:t>
      </w:r>
      <w:r w:rsidR="003800E0" w:rsidRPr="003800E0">
        <w:rPr>
          <w:b w:val="0"/>
          <w:sz w:val="22"/>
          <w:szCs w:val="22"/>
          <w:lang w:eastAsia="tr-TR"/>
        </w:rPr>
        <w:t xml:space="preserve"> </w:t>
      </w:r>
      <w:r w:rsidRPr="003800E0">
        <w:rPr>
          <w:b w:val="0"/>
          <w:sz w:val="22"/>
          <w:szCs w:val="22"/>
          <w:lang w:eastAsia="tr-TR"/>
        </w:rPr>
        <w:t xml:space="preserve">environments remains a grand challenge </w:t>
      </w:r>
      <w:r w:rsidR="003800E0">
        <w:rPr>
          <w:b w:val="0"/>
          <w:sz w:val="22"/>
          <w:szCs w:val="22"/>
          <w:lang w:eastAsia="tr-TR"/>
        </w:rPr>
        <w:t>for spoken dialog research</w:t>
      </w:r>
      <w:r w:rsidRPr="003800E0">
        <w:rPr>
          <w:b w:val="0"/>
          <w:sz w:val="22"/>
          <w:szCs w:val="22"/>
          <w:lang w:eastAsia="tr-TR"/>
        </w:rPr>
        <w:t xml:space="preserve">. </w:t>
      </w:r>
      <w:r w:rsidR="006D7E26" w:rsidRPr="003800E0">
        <w:rPr>
          <w:b w:val="0"/>
          <w:sz w:val="22"/>
          <w:szCs w:val="22"/>
          <w:lang w:eastAsia="tr-TR"/>
        </w:rPr>
        <w:t>While there has been a wealth of research</w:t>
      </w:r>
      <w:r w:rsidR="003800E0">
        <w:rPr>
          <w:b w:val="0"/>
          <w:sz w:val="22"/>
          <w:szCs w:val="22"/>
          <w:lang w:eastAsia="tr-TR"/>
        </w:rPr>
        <w:t xml:space="preserve"> in interactive spoken dialog agents over the past decade</w:t>
      </w:r>
      <w:r w:rsidR="006D7E26" w:rsidRPr="003800E0">
        <w:rPr>
          <w:b w:val="0"/>
          <w:sz w:val="22"/>
          <w:szCs w:val="22"/>
          <w:lang w:eastAsia="tr-TR"/>
        </w:rPr>
        <w:t xml:space="preserve"> </w:t>
      </w:r>
      <w:r w:rsidR="003800E0">
        <w:rPr>
          <w:b w:val="0"/>
          <w:sz w:val="22"/>
          <w:szCs w:val="22"/>
          <w:lang w:eastAsia="tr-TR"/>
        </w:rPr>
        <w:t xml:space="preserve">[1,2,3] only </w:t>
      </w:r>
      <w:r w:rsidR="006D7E26" w:rsidRPr="003800E0">
        <w:rPr>
          <w:b w:val="0"/>
          <w:sz w:val="22"/>
          <w:szCs w:val="22"/>
          <w:lang w:eastAsia="tr-TR"/>
        </w:rPr>
        <w:t>recent</w:t>
      </w:r>
      <w:r w:rsidR="003800E0">
        <w:rPr>
          <w:b w:val="0"/>
          <w:sz w:val="22"/>
          <w:szCs w:val="22"/>
          <w:lang w:eastAsia="tr-TR"/>
        </w:rPr>
        <w:t>ly have researchers</w:t>
      </w:r>
      <w:r w:rsidR="003800E0" w:rsidRPr="003800E0">
        <w:rPr>
          <w:b w:val="0"/>
          <w:sz w:val="22"/>
          <w:szCs w:val="22"/>
          <w:lang w:eastAsia="tr-TR"/>
        </w:rPr>
        <w:t xml:space="preserve"> begun </w:t>
      </w:r>
      <w:r w:rsidR="003800E0">
        <w:rPr>
          <w:b w:val="0"/>
          <w:sz w:val="22"/>
          <w:szCs w:val="22"/>
          <w:lang w:eastAsia="tr-TR"/>
        </w:rPr>
        <w:t xml:space="preserve">to </w:t>
      </w:r>
      <w:r w:rsidR="003800E0" w:rsidRPr="003800E0">
        <w:rPr>
          <w:b w:val="0"/>
          <w:sz w:val="22"/>
          <w:szCs w:val="22"/>
          <w:lang w:eastAsia="tr-TR"/>
        </w:rPr>
        <w:t>explor</w:t>
      </w:r>
      <w:r w:rsidR="003800E0">
        <w:rPr>
          <w:b w:val="0"/>
          <w:sz w:val="22"/>
          <w:szCs w:val="22"/>
          <w:lang w:eastAsia="tr-TR"/>
        </w:rPr>
        <w:t>e</w:t>
      </w:r>
      <w:r w:rsidR="003800E0" w:rsidRPr="003800E0">
        <w:rPr>
          <w:b w:val="0"/>
          <w:sz w:val="22"/>
          <w:szCs w:val="22"/>
          <w:lang w:eastAsia="tr-TR"/>
        </w:rPr>
        <w:t xml:space="preserve"> </w:t>
      </w:r>
      <w:r w:rsidR="003800E0">
        <w:rPr>
          <w:b w:val="0"/>
          <w:sz w:val="22"/>
          <w:szCs w:val="22"/>
        </w:rPr>
        <w:t>spoken la</w:t>
      </w:r>
      <w:r w:rsidR="003800E0">
        <w:rPr>
          <w:b w:val="0"/>
          <w:sz w:val="22"/>
          <w:szCs w:val="22"/>
        </w:rPr>
        <w:t>n</w:t>
      </w:r>
      <w:r w:rsidR="003800E0">
        <w:rPr>
          <w:b w:val="0"/>
          <w:sz w:val="22"/>
          <w:szCs w:val="22"/>
        </w:rPr>
        <w:t>guage understanding [</w:t>
      </w:r>
      <w:r w:rsidR="00701529">
        <w:rPr>
          <w:b w:val="0"/>
          <w:sz w:val="22"/>
          <w:szCs w:val="22"/>
        </w:rPr>
        <w:t>4,5</w:t>
      </w:r>
      <w:r w:rsidR="003800E0">
        <w:rPr>
          <w:b w:val="0"/>
          <w:sz w:val="22"/>
          <w:szCs w:val="22"/>
        </w:rPr>
        <w:t>] and interaction [</w:t>
      </w:r>
      <w:r w:rsidR="00701529">
        <w:rPr>
          <w:b w:val="0"/>
          <w:sz w:val="22"/>
          <w:szCs w:val="22"/>
        </w:rPr>
        <w:t>6</w:t>
      </w:r>
      <w:r w:rsidR="003800E0">
        <w:rPr>
          <w:b w:val="0"/>
          <w:sz w:val="22"/>
          <w:szCs w:val="22"/>
        </w:rPr>
        <w:t>]</w:t>
      </w:r>
      <w:r w:rsidR="006D7E26" w:rsidRPr="003800E0">
        <w:rPr>
          <w:b w:val="0"/>
          <w:sz w:val="22"/>
          <w:szCs w:val="22"/>
        </w:rPr>
        <w:t xml:space="preserve"> </w:t>
      </w:r>
      <w:r w:rsidR="003800E0">
        <w:rPr>
          <w:b w:val="0"/>
          <w:sz w:val="22"/>
          <w:szCs w:val="22"/>
        </w:rPr>
        <w:t xml:space="preserve">in </w:t>
      </w:r>
      <w:r w:rsidR="00701529">
        <w:rPr>
          <w:b w:val="0"/>
          <w:sz w:val="22"/>
          <w:szCs w:val="22"/>
        </w:rPr>
        <w:t xml:space="preserve">physically </w:t>
      </w:r>
      <w:r w:rsidR="006D7E26" w:rsidRPr="003800E0">
        <w:rPr>
          <w:b w:val="0"/>
          <w:sz w:val="22"/>
          <w:szCs w:val="22"/>
        </w:rPr>
        <w:t xml:space="preserve">situated </w:t>
      </w:r>
      <w:r w:rsidR="003800E0">
        <w:rPr>
          <w:b w:val="0"/>
          <w:sz w:val="22"/>
          <w:szCs w:val="22"/>
        </w:rPr>
        <w:t xml:space="preserve">environments. </w:t>
      </w:r>
    </w:p>
    <w:p w:rsidR="00DC1E51" w:rsidRDefault="00701529" w:rsidP="003800E0">
      <w:pPr>
        <w:pStyle w:val="EACLTextIndent"/>
        <w:ind w:firstLine="360"/>
      </w:pPr>
      <w:r>
        <w:t>Many challenges lay ahead i</w:t>
      </w:r>
      <w:r w:rsidR="00DC1E51">
        <w:t>n order to deve</w:t>
      </w:r>
      <w:r w:rsidR="00DC1E51">
        <w:t>l</w:t>
      </w:r>
      <w:r w:rsidR="00DC1E51">
        <w:t xml:space="preserve">op </w:t>
      </w:r>
      <w:r>
        <w:t xml:space="preserve">the technologies required to enable </w:t>
      </w:r>
      <w:r w:rsidR="003800E0">
        <w:t xml:space="preserve">spoken dialog agents </w:t>
      </w:r>
      <w:r>
        <w:t>to</w:t>
      </w:r>
      <w:r w:rsidR="003800E0">
        <w:t xml:space="preserve"> understand </w:t>
      </w:r>
      <w:r>
        <w:t xml:space="preserve">the environment in which they operate </w:t>
      </w:r>
      <w:r w:rsidR="003800E0">
        <w:t xml:space="preserve">and </w:t>
      </w:r>
      <w:r>
        <w:t xml:space="preserve">to </w:t>
      </w:r>
      <w:r w:rsidR="003800E0">
        <w:t>interact with us</w:t>
      </w:r>
      <w:r>
        <w:t>ers in these environments</w:t>
      </w:r>
      <w:r w:rsidR="003800E0">
        <w:t xml:space="preserve">. </w:t>
      </w:r>
      <w:r w:rsidR="006D7E26" w:rsidRPr="006D7E26">
        <w:t xml:space="preserve">Challenges include </w:t>
      </w:r>
      <w:r w:rsidR="003800E0">
        <w:t>monito</w:t>
      </w:r>
      <w:r w:rsidR="003800E0">
        <w:t>r</w:t>
      </w:r>
      <w:r w:rsidR="003800E0">
        <w:t xml:space="preserve">ing and understanding situational context, </w:t>
      </w:r>
      <w:r w:rsidR="006D7E26" w:rsidRPr="006D7E26">
        <w:t>unde</w:t>
      </w:r>
      <w:r w:rsidR="006D7E26" w:rsidRPr="006D7E26">
        <w:t>r</w:t>
      </w:r>
      <w:r w:rsidR="006D7E26" w:rsidRPr="006D7E26">
        <w:t xml:space="preserve">standing </w:t>
      </w:r>
      <w:r w:rsidR="003800E0">
        <w:t>spoken language</w:t>
      </w:r>
      <w:r w:rsidR="00DC1E51">
        <w:t>, gestures and user a</w:t>
      </w:r>
      <w:r w:rsidR="00DC1E51">
        <w:t>c</w:t>
      </w:r>
      <w:r w:rsidR="00DC1E51">
        <w:t>tions</w:t>
      </w:r>
      <w:r w:rsidR="006D7E26" w:rsidRPr="006D7E26">
        <w:t xml:space="preserve"> </w:t>
      </w:r>
      <w:r w:rsidR="00DC1E51">
        <w:t>in a physical environment</w:t>
      </w:r>
      <w:r w:rsidR="006D7E26" w:rsidRPr="006D7E26">
        <w:t>, physica</w:t>
      </w:r>
      <w:ins w:id="4" w:author="test" w:date="2013-05-07T11:46:00Z">
        <w:r w:rsidR="00425364">
          <w:t>l</w:t>
        </w:r>
      </w:ins>
      <w:r w:rsidR="006D7E26" w:rsidRPr="006D7E26">
        <w:t>l</w:t>
      </w:r>
      <w:ins w:id="5" w:author="test" w:date="2013-05-07T11:46:00Z">
        <w:r w:rsidR="00425364">
          <w:t>y</w:t>
        </w:r>
      </w:ins>
      <w:r w:rsidR="006D7E26" w:rsidRPr="006D7E26">
        <w:t xml:space="preserve"> ground</w:t>
      </w:r>
      <w:r w:rsidR="00DC1E51">
        <w:t xml:space="preserve">ing </w:t>
      </w:r>
      <w:r w:rsidR="006D7E26" w:rsidRPr="006D7E26">
        <w:t xml:space="preserve">object references and actions, and </w:t>
      </w:r>
      <w:ins w:id="6" w:author="test" w:date="2013-05-07T11:46:00Z">
        <w:r w:rsidR="00425364">
          <w:t>i</w:t>
        </w:r>
        <w:r w:rsidR="00425364">
          <w:t>n</w:t>
        </w:r>
        <w:r w:rsidR="00425364">
          <w:lastRenderedPageBreak/>
          <w:t>corporating</w:t>
        </w:r>
      </w:ins>
      <w:del w:id="7" w:author="test" w:date="2013-05-07T11:46:00Z">
        <w:r w:rsidR="006D7E26" w:rsidRPr="006D7E26" w:rsidDel="00425364">
          <w:delText>the effect of</w:delText>
        </w:r>
      </w:del>
      <w:r w:rsidR="006D7E26" w:rsidRPr="006D7E26">
        <w:t xml:space="preserve"> environmental cues in turn ta</w:t>
      </w:r>
      <w:r w:rsidR="006D7E26" w:rsidRPr="006D7E26">
        <w:t>k</w:t>
      </w:r>
      <w:r w:rsidR="006D7E26" w:rsidRPr="006D7E26">
        <w:t>ing.</w:t>
      </w:r>
      <w:r w:rsidR="006D7E26">
        <w:t xml:space="preserve"> </w:t>
      </w:r>
    </w:p>
    <w:p w:rsidR="006D7E26" w:rsidRDefault="00DC1E51" w:rsidP="003800E0">
      <w:pPr>
        <w:pStyle w:val="EACLTextIndent"/>
        <w:ind w:firstLine="360"/>
      </w:pPr>
      <w:del w:id="8" w:author="test" w:date="2013-05-07T12:21:00Z">
        <w:r w:rsidDel="00402F37">
          <w:delText>Although</w:delText>
        </w:r>
        <w:r w:rsidR="006D7E26" w:rsidDel="00402F37">
          <w:delText xml:space="preserve"> a wealth of data and corpora ex</w:delText>
        </w:r>
        <w:r w:rsidDel="00402F37">
          <w:delText xml:space="preserve">ist for developing </w:delText>
        </w:r>
        <w:r w:rsidR="00BA5F19" w:rsidDel="00402F37">
          <w:delText xml:space="preserve">speech recognition systems </w:delText>
        </w:r>
        <w:r w:rsidR="00A21086" w:rsidDel="00402F37">
          <w:delText xml:space="preserve">[] </w:delText>
        </w:r>
        <w:r w:rsidR="00BA5F19" w:rsidDel="00402F37">
          <w:delText xml:space="preserve">for interactive systems [2,3,4] or building </w:delText>
        </w:r>
        <w:r w:rsidDel="00402F37">
          <w:delText>spoken dialog agents for specific do</w:delText>
        </w:r>
        <w:r w:rsidR="00BA5F19" w:rsidDel="00402F37">
          <w:delText xml:space="preserve">mains [], </w:delText>
        </w:r>
        <w:r w:rsidDel="00402F37">
          <w:delText>currently no corpora exist to support the development of interactive agents that can understand and int</w:delText>
        </w:r>
        <w:r w:rsidDel="00402F37">
          <w:delText>e</w:delText>
        </w:r>
        <w:r w:rsidDel="00402F37">
          <w:delText xml:space="preserve">ract in </w:delText>
        </w:r>
        <w:r w:rsidR="00701529" w:rsidDel="00402F37">
          <w:delText>situated</w:delText>
        </w:r>
        <w:r w:rsidDel="00402F37">
          <w:delText xml:space="preserve"> real-world environments</w:delText>
        </w:r>
        <w:r w:rsidR="006D7E26" w:rsidDel="00402F37">
          <w:delText>.</w:delText>
        </w:r>
      </w:del>
      <w:ins w:id="9" w:author="test" w:date="2013-05-07T12:26:00Z">
        <w:r w:rsidR="00402F37">
          <w:t xml:space="preserve"> To a</w:t>
        </w:r>
        <w:r w:rsidR="00402F37">
          <w:t>d</w:t>
        </w:r>
        <w:r w:rsidR="00402F37">
          <w:t>dress these challenges, rich multimo</w:t>
        </w:r>
        <w:r w:rsidR="00402F37">
          <w:t>d</w:t>
        </w:r>
        <w:r w:rsidR="00402F37">
          <w:t>al corpora of situated human-human interactions are nece</w:t>
        </w:r>
        <w:r w:rsidR="00402F37">
          <w:t>s</w:t>
        </w:r>
        <w:r w:rsidR="00402F37">
          <w:t xml:space="preserve">sary. While some such corpora exist for robots [], </w:t>
        </w:r>
      </w:ins>
      <w:ins w:id="10" w:author="test" w:date="2013-05-07T12:27:00Z">
        <w:r w:rsidR="00402F37">
          <w:t>smart homes [], and cars [], there is, to our kno</w:t>
        </w:r>
        <w:r w:rsidR="00402F37">
          <w:t>w</w:t>
        </w:r>
        <w:r w:rsidR="00402F37">
          <w:t>ledge, no available corpus of i</w:t>
        </w:r>
      </w:ins>
      <w:ins w:id="11" w:author="test" w:date="2013-05-07T12:28:00Z">
        <w:r w:rsidR="00402F37">
          <w:t>n-car human-human interaction with rich sensor i</w:t>
        </w:r>
        <w:r w:rsidR="00402F37">
          <w:t>n</w:t>
        </w:r>
        <w:r w:rsidR="00402F37">
          <w:t xml:space="preserve">formation from both inside and outside the </w:t>
        </w:r>
        <w:proofErr w:type="spellStart"/>
        <w:r w:rsidR="00402F37">
          <w:t>car.</w:t>
        </w:r>
      </w:ins>
      <w:del w:id="12" w:author="test" w:date="2013-05-07T12:26:00Z">
        <w:r w:rsidR="006D7E26" w:rsidDel="00402F37">
          <w:delText xml:space="preserve"> </w:delText>
        </w:r>
      </w:del>
      <w:ins w:id="13" w:author="test" w:date="2013-05-07T12:28:00Z">
        <w:r w:rsidR="00402F37">
          <w:t>In</w:t>
        </w:r>
        <w:proofErr w:type="spellEnd"/>
        <w:r w:rsidR="00402F37">
          <w:t xml:space="preserve"> addition, </w:t>
        </w:r>
      </w:ins>
      <w:del w:id="14" w:author="test" w:date="2013-05-07T12:28:00Z">
        <w:r w:rsidDel="00402F37">
          <w:delText>To develop such agents</w:delText>
        </w:r>
      </w:del>
      <w:ins w:id="15" w:author="test" w:date="2013-05-07T12:28:00Z">
        <w:r w:rsidR="00402F37">
          <w:t xml:space="preserve"> </w:t>
        </w:r>
      </w:ins>
      <w:ins w:id="16" w:author="test" w:date="2013-05-07T12:30:00Z">
        <w:r w:rsidR="00402F37">
          <w:t xml:space="preserve">because </w:t>
        </w:r>
      </w:ins>
      <w:ins w:id="17" w:author="test" w:date="2013-05-07T12:28:00Z">
        <w:r w:rsidR="00402F37">
          <w:t>these intera</w:t>
        </w:r>
        <w:r w:rsidR="00402F37">
          <w:t>c</w:t>
        </w:r>
        <w:r w:rsidR="00402F37">
          <w:t>tions</w:t>
        </w:r>
      </w:ins>
      <w:ins w:id="18" w:author="test" w:date="2013-05-07T12:30:00Z">
        <w:r w:rsidR="00402F37">
          <w:t xml:space="preserve"> are grounded in the physical world</w:t>
        </w:r>
      </w:ins>
      <w:ins w:id="19" w:author="test" w:date="2013-05-07T12:28:00Z">
        <w:r w:rsidR="00402F37">
          <w:t>,</w:t>
        </w:r>
      </w:ins>
      <w:r>
        <w:t xml:space="preserve"> i</w:t>
      </w:r>
      <w:r w:rsidR="006D7E26">
        <w:t>t is not suff</w:t>
      </w:r>
      <w:r w:rsidR="006D7E26">
        <w:t>i</w:t>
      </w:r>
      <w:r w:rsidR="006D7E26">
        <w:t xml:space="preserve">cient to </w:t>
      </w:r>
      <w:r>
        <w:t xml:space="preserve">merely </w:t>
      </w:r>
      <w:r w:rsidR="006D7E26">
        <w:t xml:space="preserve">transcribe </w:t>
      </w:r>
      <w:del w:id="20" w:author="test" w:date="2013-05-07T12:29:00Z">
        <w:r w:rsidR="006D7E26" w:rsidDel="00402F37">
          <w:delText>interac</w:delText>
        </w:r>
        <w:r w:rsidDel="00402F37">
          <w:delText>tions</w:delText>
        </w:r>
      </w:del>
      <w:ins w:id="21" w:author="test" w:date="2013-05-07T12:30:00Z">
        <w:r w:rsidR="00402F37">
          <w:t xml:space="preserve">the participants' </w:t>
        </w:r>
      </w:ins>
      <w:ins w:id="22" w:author="test" w:date="2013-05-07T12:29:00Z">
        <w:r w:rsidR="00402F37">
          <w:t>speech</w:t>
        </w:r>
      </w:ins>
      <w:r>
        <w:t xml:space="preserve">, </w:t>
      </w:r>
      <w:r w:rsidR="00701529">
        <w:t xml:space="preserve">but </w:t>
      </w:r>
      <w:del w:id="23" w:author="test" w:date="2013-05-07T12:29:00Z">
        <w:r w:rsidR="00701529" w:rsidDel="00402F37">
          <w:delText>rather</w:delText>
        </w:r>
        <w:r w:rsidDel="00402F37">
          <w:delText xml:space="preserve"> </w:delText>
        </w:r>
      </w:del>
      <w:ins w:id="24" w:author="test" w:date="2013-05-07T12:31:00Z">
        <w:r w:rsidR="00402F37">
          <w:t>one must also a</w:t>
        </w:r>
        <w:r w:rsidR="00402F37">
          <w:t>n</w:t>
        </w:r>
        <w:r w:rsidR="00402F37">
          <w:t xml:space="preserve">notate </w:t>
        </w:r>
      </w:ins>
      <w:del w:id="25" w:author="test" w:date="2013-05-07T12:31:00Z">
        <w:r w:rsidDel="00402F37">
          <w:delText xml:space="preserve">a </w:delText>
        </w:r>
        <w:r w:rsidR="006D7E26" w:rsidDel="00402F37">
          <w:delText xml:space="preserve">detailed annotation of </w:delText>
        </w:r>
      </w:del>
      <w:r w:rsidR="006D7E26">
        <w:t>the situational context</w:t>
      </w:r>
      <w:ins w:id="26" w:author="test" w:date="2013-05-07T12:31:00Z">
        <w:r w:rsidR="00402F37">
          <w:t xml:space="preserve"> in detail</w:t>
        </w:r>
      </w:ins>
      <w:del w:id="27" w:author="test" w:date="2013-05-07T12:31:00Z">
        <w:r w:rsidR="006D7E26" w:rsidDel="00402F37">
          <w:delText xml:space="preserve"> is required in order to unde</w:delText>
        </w:r>
        <w:r w:rsidR="006D7E26" w:rsidDel="00402F37">
          <w:delText>r</w:delText>
        </w:r>
        <w:r w:rsidR="006D7E26" w:rsidDel="00402F37">
          <w:delText>stand and semantically ground dialog within an int</w:delText>
        </w:r>
        <w:r w:rsidR="006D7E26" w:rsidDel="00402F37">
          <w:delText>e</w:delText>
        </w:r>
        <w:r w:rsidR="006D7E26" w:rsidDel="00402F37">
          <w:delText>raction</w:delText>
        </w:r>
      </w:del>
      <w:r w:rsidR="006D7E26">
        <w:t>.</w:t>
      </w:r>
    </w:p>
    <w:p w:rsidR="006D7E26" w:rsidRPr="00701529" w:rsidRDefault="00BA5F19" w:rsidP="00701529">
      <w:pPr>
        <w:pStyle w:val="EACLTextIndent"/>
        <w:ind w:firstLine="360"/>
      </w:pPr>
      <w:del w:id="28" w:author="test" w:date="2013-05-07T12:32:00Z">
        <w:r w:rsidDel="008D23FA">
          <w:delText>To support this effort, i</w:delText>
        </w:r>
      </w:del>
      <w:ins w:id="29" w:author="test" w:date="2013-05-07T12:32:00Z">
        <w:r w:rsidR="008D23FA">
          <w:t>I</w:t>
        </w:r>
      </w:ins>
      <w:r w:rsidR="00DC1E51" w:rsidRPr="00701529">
        <w:t>n</w:t>
      </w:r>
      <w:r w:rsidR="006D7E26" w:rsidRPr="00701529">
        <w:t xml:space="preserve"> this paper we d</w:t>
      </w:r>
      <w:r w:rsidR="006D7E26" w:rsidRPr="00701529">
        <w:t>e</w:t>
      </w:r>
      <w:r w:rsidR="006D7E26" w:rsidRPr="00701529">
        <w:t xml:space="preserve">scribe </w:t>
      </w:r>
      <w:r w:rsidR="00DC1E51" w:rsidRPr="00701529">
        <w:t xml:space="preserve">a </w:t>
      </w:r>
      <w:r w:rsidR="00875EFC" w:rsidRPr="00701529">
        <w:t xml:space="preserve">multimodal </w:t>
      </w:r>
      <w:r w:rsidR="00DC1E51" w:rsidRPr="00701529">
        <w:t>co</w:t>
      </w:r>
      <w:r w:rsidR="00DC1E51" w:rsidRPr="00701529">
        <w:t>r</w:t>
      </w:r>
      <w:r w:rsidR="00DC1E51" w:rsidRPr="00701529">
        <w:t xml:space="preserve">pus of </w:t>
      </w:r>
      <w:ins w:id="30" w:author="test" w:date="2013-05-07T12:32:00Z">
        <w:r w:rsidR="008D23FA">
          <w:t xml:space="preserve">in-car </w:t>
        </w:r>
      </w:ins>
      <w:r w:rsidR="00DC1E51" w:rsidRPr="00701529">
        <w:t>human-human interactions that we collected</w:t>
      </w:r>
      <w:r w:rsidR="00875EFC" w:rsidRPr="00701529">
        <w:t xml:space="preserve"> </w:t>
      </w:r>
      <w:del w:id="31" w:author="test" w:date="2013-05-07T12:32:00Z">
        <w:r w:rsidR="00875EFC" w:rsidRPr="00701529" w:rsidDel="008D23FA">
          <w:delText>specifically</w:delText>
        </w:r>
        <w:r w:rsidR="00DC1E51" w:rsidRPr="00701529" w:rsidDel="008D23FA">
          <w:delText xml:space="preserve"> to investigate situated interactions within v</w:delText>
        </w:r>
        <w:r w:rsidR="00DC1E51" w:rsidRPr="00701529" w:rsidDel="008D23FA">
          <w:delText>e</w:delText>
        </w:r>
        <w:r w:rsidR="00DC1E51" w:rsidRPr="00701529" w:rsidDel="008D23FA">
          <w:delText xml:space="preserve">hicles </w:delText>
        </w:r>
        <w:r w:rsidR="00875EFC" w:rsidRPr="00701529" w:rsidDel="008D23FA">
          <w:delText xml:space="preserve">in order </w:delText>
        </w:r>
      </w:del>
      <w:r w:rsidR="00875EFC" w:rsidRPr="00701529">
        <w:t xml:space="preserve">to </w:t>
      </w:r>
      <w:r>
        <w:t xml:space="preserve">both analyze </w:t>
      </w:r>
      <w:r w:rsidR="00875EFC" w:rsidRPr="00701529">
        <w:t>situated human-human interaction and to develop core technol</w:t>
      </w:r>
      <w:r w:rsidR="00875EFC" w:rsidRPr="00701529">
        <w:t>o</w:t>
      </w:r>
      <w:r w:rsidR="00875EFC" w:rsidRPr="00701529">
        <w:t xml:space="preserve">gies to support future </w:t>
      </w:r>
      <w:r w:rsidR="00875EFC" w:rsidRPr="00701529">
        <w:rPr>
          <w:szCs w:val="22"/>
          <w:lang w:eastAsia="tr-TR"/>
        </w:rPr>
        <w:t>intelligent agents, that can understand</w:t>
      </w:r>
      <w:ins w:id="32" w:author="test" w:date="2013-05-07T12:33:00Z">
        <w:r w:rsidR="008D23FA">
          <w:rPr>
            <w:szCs w:val="22"/>
            <w:lang w:eastAsia="tr-TR"/>
          </w:rPr>
          <w:t xml:space="preserve"> and</w:t>
        </w:r>
      </w:ins>
      <w:del w:id="33" w:author="test" w:date="2013-05-07T12:32:00Z">
        <w:r w:rsidR="00875EFC" w:rsidRPr="00701529" w:rsidDel="008D23FA">
          <w:rPr>
            <w:szCs w:val="22"/>
            <w:lang w:eastAsia="tr-TR"/>
          </w:rPr>
          <w:delText>,</w:delText>
        </w:r>
      </w:del>
      <w:r w:rsidR="00875EFC" w:rsidRPr="00701529">
        <w:rPr>
          <w:szCs w:val="22"/>
          <w:lang w:eastAsia="tr-TR"/>
        </w:rPr>
        <w:t xml:space="preserve"> interact </w:t>
      </w:r>
      <w:del w:id="34" w:author="test" w:date="2013-05-07T12:32:00Z">
        <w:r w:rsidR="00875EFC" w:rsidRPr="00701529" w:rsidDel="008D23FA">
          <w:rPr>
            <w:szCs w:val="22"/>
            <w:lang w:eastAsia="tr-TR"/>
          </w:rPr>
          <w:delText xml:space="preserve">and </w:delText>
        </w:r>
      </w:del>
      <w:r w:rsidR="00875EFC" w:rsidRPr="00701529">
        <w:rPr>
          <w:szCs w:val="22"/>
          <w:lang w:eastAsia="tr-TR"/>
        </w:rPr>
        <w:t>in complex and d</w:t>
      </w:r>
      <w:r w:rsidR="00875EFC" w:rsidRPr="00701529">
        <w:rPr>
          <w:szCs w:val="22"/>
          <w:lang w:eastAsia="tr-TR"/>
        </w:rPr>
        <w:t>y</w:t>
      </w:r>
      <w:r w:rsidR="00875EFC" w:rsidRPr="00701529">
        <w:rPr>
          <w:szCs w:val="22"/>
          <w:lang w:eastAsia="tr-TR"/>
        </w:rPr>
        <w:t>namic</w:t>
      </w:r>
      <w:r>
        <w:rPr>
          <w:szCs w:val="22"/>
          <w:lang w:eastAsia="tr-TR"/>
        </w:rPr>
        <w:t xml:space="preserve"> real-world environments</w:t>
      </w:r>
      <w:r w:rsidR="00701529" w:rsidRPr="00701529">
        <w:rPr>
          <w:szCs w:val="22"/>
          <w:lang w:eastAsia="tr-TR"/>
        </w:rPr>
        <w:t xml:space="preserve">. </w:t>
      </w:r>
      <w:r w:rsidR="00701529" w:rsidRPr="00701529">
        <w:t>The corpus co</w:t>
      </w:r>
      <w:r w:rsidR="00701529" w:rsidRPr="00701529">
        <w:t>n</w:t>
      </w:r>
      <w:r w:rsidR="00701529" w:rsidRPr="00701529">
        <w:t>sists of int</w:t>
      </w:r>
      <w:r w:rsidR="00701529" w:rsidRPr="00701529">
        <w:t>e</w:t>
      </w:r>
      <w:r w:rsidR="00701529" w:rsidRPr="00701529">
        <w:t>ractions between a driver and copilot performing tasks including navigation, schedu</w:t>
      </w:r>
      <w:r w:rsidR="00701529" w:rsidRPr="00701529">
        <w:t>l</w:t>
      </w:r>
      <w:r w:rsidR="00701529" w:rsidRPr="00701529">
        <w:t>ing and me</w:t>
      </w:r>
      <w:r w:rsidR="00701529" w:rsidRPr="00701529">
        <w:t>s</w:t>
      </w:r>
      <w:r>
        <w:t>saging.</w:t>
      </w:r>
    </w:p>
    <w:p w:rsidR="00DE4B70" w:rsidRDefault="00875EFC" w:rsidP="00875EFC">
      <w:pPr>
        <w:pStyle w:val="EACLTextIndent"/>
        <w:rPr>
          <w:b/>
          <w:szCs w:val="22"/>
          <w:lang w:eastAsia="tr-TR"/>
        </w:rPr>
      </w:pPr>
      <w:r>
        <w:t xml:space="preserve">Data collection was performed using a highly </w:t>
      </w:r>
      <w:proofErr w:type="spellStart"/>
      <w:r>
        <w:t>sensored</w:t>
      </w:r>
      <w:proofErr w:type="spellEnd"/>
      <w:r>
        <w:t xml:space="preserve"> data collection rig that </w:t>
      </w:r>
      <w:r w:rsidRPr="00875EFC">
        <w:rPr>
          <w:szCs w:val="22"/>
          <w:lang w:eastAsia="tr-TR"/>
        </w:rPr>
        <w:t xml:space="preserve">synchronously </w:t>
      </w:r>
      <w:r>
        <w:rPr>
          <w:szCs w:val="22"/>
          <w:lang w:eastAsia="tr-TR"/>
        </w:rPr>
        <w:t xml:space="preserve">captured data </w:t>
      </w:r>
      <w:r w:rsidRPr="00875EFC">
        <w:rPr>
          <w:szCs w:val="22"/>
          <w:lang w:eastAsia="tr-TR"/>
        </w:rPr>
        <w:t>across a wide range of sen</w:t>
      </w:r>
      <w:r>
        <w:rPr>
          <w:szCs w:val="22"/>
          <w:lang w:eastAsia="tr-TR"/>
        </w:rPr>
        <w:t xml:space="preserve">sors placed on the vehicle, </w:t>
      </w:r>
      <w:r w:rsidRPr="00875EFC">
        <w:rPr>
          <w:szCs w:val="22"/>
          <w:lang w:eastAsia="tr-TR"/>
        </w:rPr>
        <w:t>includ</w:t>
      </w:r>
      <w:r>
        <w:rPr>
          <w:szCs w:val="22"/>
          <w:lang w:eastAsia="tr-TR"/>
        </w:rPr>
        <w:t>ing;</w:t>
      </w:r>
      <w:r w:rsidRPr="00875EFC">
        <w:rPr>
          <w:szCs w:val="22"/>
          <w:lang w:eastAsia="tr-TR"/>
        </w:rPr>
        <w:t xml:space="preserve"> </w:t>
      </w:r>
      <w:r w:rsidR="00701529">
        <w:rPr>
          <w:szCs w:val="22"/>
          <w:lang w:eastAsia="tr-TR"/>
        </w:rPr>
        <w:t xml:space="preserve">audio from </w:t>
      </w:r>
      <w:r>
        <w:rPr>
          <w:szCs w:val="22"/>
          <w:lang w:eastAsia="tr-TR"/>
        </w:rPr>
        <w:t>headset</w:t>
      </w:r>
      <w:r w:rsidRPr="00875EFC">
        <w:rPr>
          <w:szCs w:val="22"/>
          <w:lang w:eastAsia="tr-TR"/>
        </w:rPr>
        <w:t xml:space="preserve"> and far-field microphones, </w:t>
      </w:r>
      <w:r w:rsidR="00701529">
        <w:rPr>
          <w:szCs w:val="22"/>
          <w:lang w:eastAsia="tr-TR"/>
        </w:rPr>
        <w:t xml:space="preserve">video from </w:t>
      </w:r>
      <w:r w:rsidRPr="00875EFC">
        <w:rPr>
          <w:szCs w:val="22"/>
          <w:lang w:eastAsia="tr-TR"/>
        </w:rPr>
        <w:t xml:space="preserve">internal and external cameras, </w:t>
      </w:r>
      <w:r w:rsidR="00701529">
        <w:rPr>
          <w:szCs w:val="22"/>
          <w:lang w:eastAsia="tr-TR"/>
        </w:rPr>
        <w:t xml:space="preserve">as well as, </w:t>
      </w:r>
      <w:r w:rsidRPr="00875EFC">
        <w:rPr>
          <w:szCs w:val="22"/>
          <w:lang w:eastAsia="tr-TR"/>
        </w:rPr>
        <w:t xml:space="preserve">GPS, IMU, and OBD-II </w:t>
      </w:r>
      <w:r w:rsidR="00701529">
        <w:rPr>
          <w:szCs w:val="22"/>
          <w:lang w:eastAsia="tr-TR"/>
        </w:rPr>
        <w:t>data</w:t>
      </w:r>
      <w:r w:rsidRPr="00875EFC">
        <w:rPr>
          <w:szCs w:val="22"/>
          <w:lang w:eastAsia="tr-TR"/>
        </w:rPr>
        <w:t xml:space="preserve">. </w:t>
      </w:r>
      <w:r>
        <w:rPr>
          <w:szCs w:val="22"/>
          <w:lang w:eastAsia="tr-TR"/>
        </w:rPr>
        <w:t xml:space="preserve">The resulting </w:t>
      </w:r>
      <w:r w:rsidRPr="00875EFC">
        <w:rPr>
          <w:szCs w:val="22"/>
          <w:lang w:eastAsia="tr-TR"/>
        </w:rPr>
        <w:t xml:space="preserve">corpus </w:t>
      </w:r>
      <w:r w:rsidRPr="00875EFC">
        <w:rPr>
          <w:szCs w:val="22"/>
          <w:lang w:eastAsia="tr-TR"/>
        </w:rPr>
        <w:lastRenderedPageBreak/>
        <w:t xml:space="preserve">contains </w:t>
      </w:r>
      <w:r>
        <w:rPr>
          <w:szCs w:val="22"/>
          <w:lang w:eastAsia="tr-TR"/>
        </w:rPr>
        <w:t xml:space="preserve">synchronized raw sensor data, time aligned </w:t>
      </w:r>
      <w:r w:rsidR="00701529">
        <w:rPr>
          <w:szCs w:val="22"/>
          <w:lang w:eastAsia="tr-TR"/>
        </w:rPr>
        <w:t xml:space="preserve">manual </w:t>
      </w:r>
      <w:r>
        <w:rPr>
          <w:szCs w:val="22"/>
          <w:lang w:eastAsia="tr-TR"/>
        </w:rPr>
        <w:t xml:space="preserve">transcriptions of </w:t>
      </w:r>
      <w:r w:rsidR="00701529">
        <w:rPr>
          <w:szCs w:val="22"/>
          <w:lang w:eastAsia="tr-TR"/>
        </w:rPr>
        <w:t>driver and cop</w:t>
      </w:r>
      <w:r w:rsidR="00701529">
        <w:rPr>
          <w:szCs w:val="22"/>
          <w:lang w:eastAsia="tr-TR"/>
        </w:rPr>
        <w:t>i</w:t>
      </w:r>
      <w:r w:rsidR="00701529">
        <w:rPr>
          <w:szCs w:val="22"/>
          <w:lang w:eastAsia="tr-TR"/>
        </w:rPr>
        <w:t>lot speech</w:t>
      </w:r>
      <w:r w:rsidRPr="00875EFC">
        <w:rPr>
          <w:szCs w:val="22"/>
          <w:lang w:eastAsia="tr-TR"/>
        </w:rPr>
        <w:t xml:space="preserve">, </w:t>
      </w:r>
      <w:r>
        <w:rPr>
          <w:szCs w:val="22"/>
          <w:lang w:eastAsia="tr-TR"/>
        </w:rPr>
        <w:t>as well as annota</w:t>
      </w:r>
      <w:r w:rsidR="00701529">
        <w:rPr>
          <w:szCs w:val="22"/>
          <w:lang w:eastAsia="tr-TR"/>
        </w:rPr>
        <w:t xml:space="preserve">tions of discourse domain, </w:t>
      </w:r>
      <w:r w:rsidRPr="00875EFC">
        <w:rPr>
          <w:szCs w:val="22"/>
          <w:lang w:eastAsia="tr-TR"/>
        </w:rPr>
        <w:t>dialog acts</w:t>
      </w:r>
      <w:r>
        <w:rPr>
          <w:szCs w:val="22"/>
          <w:lang w:eastAsia="tr-TR"/>
        </w:rPr>
        <w:t>,</w:t>
      </w:r>
      <w:r w:rsidRPr="00875EFC">
        <w:rPr>
          <w:szCs w:val="22"/>
          <w:lang w:eastAsia="tr-TR"/>
        </w:rPr>
        <w:t xml:space="preserve"> ges</w:t>
      </w:r>
      <w:r w:rsidR="00701529">
        <w:rPr>
          <w:szCs w:val="22"/>
          <w:lang w:eastAsia="tr-TR"/>
        </w:rPr>
        <w:t>tures and</w:t>
      </w:r>
      <w:r w:rsidRPr="00875EFC">
        <w:rPr>
          <w:szCs w:val="22"/>
          <w:lang w:eastAsia="tr-TR"/>
        </w:rPr>
        <w:t xml:space="preserve"> </w:t>
      </w:r>
      <w:r>
        <w:rPr>
          <w:szCs w:val="22"/>
          <w:lang w:eastAsia="tr-TR"/>
        </w:rPr>
        <w:t>grounded</w:t>
      </w:r>
      <w:r w:rsidRPr="00875EFC">
        <w:rPr>
          <w:szCs w:val="22"/>
          <w:lang w:eastAsia="tr-TR"/>
        </w:rPr>
        <w:t xml:space="preserve"> </w:t>
      </w:r>
      <w:r>
        <w:rPr>
          <w:szCs w:val="22"/>
          <w:lang w:eastAsia="tr-TR"/>
        </w:rPr>
        <w:t>re</w:t>
      </w:r>
      <w:r>
        <w:rPr>
          <w:szCs w:val="22"/>
          <w:lang w:eastAsia="tr-TR"/>
        </w:rPr>
        <w:t>f</w:t>
      </w:r>
      <w:r>
        <w:rPr>
          <w:szCs w:val="22"/>
          <w:lang w:eastAsia="tr-TR"/>
        </w:rPr>
        <w:t>erences to physical object</w:t>
      </w:r>
      <w:r w:rsidR="00701529">
        <w:rPr>
          <w:szCs w:val="22"/>
          <w:lang w:eastAsia="tr-TR"/>
        </w:rPr>
        <w:t>s and</w:t>
      </w:r>
      <w:r>
        <w:rPr>
          <w:szCs w:val="22"/>
          <w:lang w:eastAsia="tr-TR"/>
        </w:rPr>
        <w:t xml:space="preserve"> </w:t>
      </w:r>
      <w:r w:rsidRPr="00875EFC">
        <w:rPr>
          <w:szCs w:val="22"/>
          <w:lang w:eastAsia="tr-TR"/>
        </w:rPr>
        <w:t>actions</w:t>
      </w:r>
      <w:r w:rsidR="00701529">
        <w:rPr>
          <w:szCs w:val="22"/>
          <w:lang w:eastAsia="tr-TR"/>
        </w:rPr>
        <w:t>.</w:t>
      </w:r>
    </w:p>
    <w:p w:rsidR="0036228B" w:rsidRPr="00BA5F19" w:rsidRDefault="00875EFC" w:rsidP="00BA5F19">
      <w:pPr>
        <w:pStyle w:val="EACLSection"/>
        <w:spacing w:before="0" w:after="0"/>
        <w:ind w:firstLine="227"/>
        <w:rPr>
          <w:b w:val="0"/>
          <w:sz w:val="22"/>
          <w:szCs w:val="22"/>
        </w:rPr>
      </w:pPr>
      <w:r w:rsidRPr="00BA5F19">
        <w:rPr>
          <w:b w:val="0"/>
          <w:sz w:val="22"/>
          <w:szCs w:val="22"/>
          <w:lang w:eastAsia="tr-TR"/>
        </w:rPr>
        <w:t xml:space="preserve">In this paper we </w:t>
      </w:r>
      <w:r w:rsidR="00701529" w:rsidRPr="00BA5F19">
        <w:rPr>
          <w:b w:val="0"/>
          <w:sz w:val="22"/>
          <w:szCs w:val="22"/>
          <w:lang w:eastAsia="tr-TR"/>
        </w:rPr>
        <w:t>introduce</w:t>
      </w:r>
      <w:r w:rsidRPr="00BA5F19">
        <w:rPr>
          <w:b w:val="0"/>
          <w:sz w:val="22"/>
          <w:szCs w:val="22"/>
          <w:lang w:eastAsia="tr-TR"/>
        </w:rPr>
        <w:t xml:space="preserve"> </w:t>
      </w:r>
      <w:r w:rsidR="00BA5F19" w:rsidRPr="00BA5F19">
        <w:rPr>
          <w:b w:val="0"/>
          <w:sz w:val="22"/>
          <w:szCs w:val="22"/>
          <w:lang w:eastAsia="tr-TR"/>
        </w:rPr>
        <w:t xml:space="preserve">the corpus, </w:t>
      </w:r>
      <w:r w:rsidRPr="00BA5F19">
        <w:rPr>
          <w:b w:val="0"/>
          <w:sz w:val="22"/>
          <w:szCs w:val="22"/>
          <w:lang w:eastAsia="tr-TR"/>
        </w:rPr>
        <w:t>data co</w:t>
      </w:r>
      <w:r w:rsidRPr="00BA5F19">
        <w:rPr>
          <w:b w:val="0"/>
          <w:sz w:val="22"/>
          <w:szCs w:val="22"/>
          <w:lang w:eastAsia="tr-TR"/>
        </w:rPr>
        <w:t>l</w:t>
      </w:r>
      <w:r w:rsidRPr="00BA5F19">
        <w:rPr>
          <w:b w:val="0"/>
          <w:sz w:val="22"/>
          <w:szCs w:val="22"/>
          <w:lang w:eastAsia="tr-TR"/>
        </w:rPr>
        <w:t>lec</w:t>
      </w:r>
      <w:r w:rsidR="00701529" w:rsidRPr="00BA5F19">
        <w:rPr>
          <w:b w:val="0"/>
          <w:sz w:val="22"/>
          <w:szCs w:val="22"/>
          <w:lang w:eastAsia="tr-TR"/>
        </w:rPr>
        <w:t xml:space="preserve">tion rig, </w:t>
      </w:r>
      <w:r w:rsidRPr="00BA5F19">
        <w:rPr>
          <w:b w:val="0"/>
          <w:sz w:val="22"/>
          <w:szCs w:val="22"/>
          <w:lang w:eastAsia="tr-TR"/>
        </w:rPr>
        <w:t>collection proce</w:t>
      </w:r>
      <w:r w:rsidR="00701529" w:rsidRPr="00BA5F19">
        <w:rPr>
          <w:b w:val="0"/>
          <w:sz w:val="22"/>
          <w:szCs w:val="22"/>
          <w:lang w:eastAsia="tr-TR"/>
        </w:rPr>
        <w:t>dure</w:t>
      </w:r>
      <w:r w:rsidRPr="00BA5F19">
        <w:rPr>
          <w:b w:val="0"/>
          <w:sz w:val="22"/>
          <w:szCs w:val="22"/>
          <w:lang w:eastAsia="tr-TR"/>
        </w:rPr>
        <w:t xml:space="preserve"> </w:t>
      </w:r>
      <w:r w:rsidR="00BA5F19" w:rsidRPr="00BA5F19">
        <w:rPr>
          <w:b w:val="0"/>
          <w:sz w:val="22"/>
          <w:szCs w:val="22"/>
          <w:lang w:eastAsia="tr-TR"/>
        </w:rPr>
        <w:t xml:space="preserve">and annotation </w:t>
      </w:r>
      <w:r w:rsidR="00BA5F19" w:rsidRPr="00BA5F19">
        <w:rPr>
          <w:b w:val="0"/>
          <w:sz w:val="22"/>
          <w:szCs w:val="22"/>
          <w:lang w:eastAsia="tr-TR"/>
        </w:rPr>
        <w:lastRenderedPageBreak/>
        <w:t xml:space="preserve">scheme used in this project. </w:t>
      </w:r>
      <w:r w:rsidR="00BA5F19">
        <w:rPr>
          <w:b w:val="0"/>
          <w:sz w:val="22"/>
          <w:szCs w:val="22"/>
          <w:lang w:eastAsia="tr-TR"/>
        </w:rPr>
        <w:t xml:space="preserve">For the navigation </w:t>
      </w:r>
      <w:del w:id="35" w:author="test" w:date="2013-05-07T12:34:00Z">
        <w:r w:rsidR="00BA5F19" w:rsidDel="008D23FA">
          <w:rPr>
            <w:b w:val="0"/>
            <w:sz w:val="22"/>
            <w:szCs w:val="22"/>
            <w:lang w:eastAsia="tr-TR"/>
          </w:rPr>
          <w:delText xml:space="preserve">task </w:delText>
        </w:r>
      </w:del>
      <w:ins w:id="36" w:author="test" w:date="2013-05-07T12:34:00Z">
        <w:r w:rsidR="008D23FA">
          <w:rPr>
            <w:b w:val="0"/>
            <w:sz w:val="22"/>
            <w:szCs w:val="22"/>
            <w:lang w:eastAsia="tr-TR"/>
          </w:rPr>
          <w:t>domain</w:t>
        </w:r>
        <w:r w:rsidR="008D23FA">
          <w:rPr>
            <w:b w:val="0"/>
            <w:sz w:val="22"/>
            <w:szCs w:val="22"/>
            <w:lang w:eastAsia="tr-TR"/>
          </w:rPr>
          <w:t xml:space="preserve"> </w:t>
        </w:r>
      </w:ins>
      <w:r w:rsidR="00BA5F19">
        <w:rPr>
          <w:b w:val="0"/>
          <w:sz w:val="22"/>
          <w:szCs w:val="22"/>
          <w:lang w:eastAsia="tr-TR"/>
        </w:rPr>
        <w:t>w</w:t>
      </w:r>
      <w:r w:rsidR="00BA5F19" w:rsidRPr="00BA5F19">
        <w:rPr>
          <w:b w:val="0"/>
          <w:sz w:val="22"/>
          <w:szCs w:val="22"/>
          <w:lang w:eastAsia="tr-TR"/>
        </w:rPr>
        <w:t xml:space="preserve">e also provide an </w:t>
      </w:r>
      <w:r w:rsidR="00BA5F19" w:rsidRPr="00BA5F19">
        <w:rPr>
          <w:rFonts w:eastAsia="Times New Roman"/>
          <w:b w:val="0"/>
          <w:sz w:val="22"/>
          <w:szCs w:val="22"/>
        </w:rPr>
        <w:t>initial analysis of o</w:t>
      </w:r>
      <w:r w:rsidR="00BA5F19" w:rsidRPr="00BA5F19">
        <w:rPr>
          <w:rFonts w:eastAsia="Times New Roman"/>
          <w:b w:val="0"/>
          <w:sz w:val="22"/>
          <w:szCs w:val="22"/>
        </w:rPr>
        <w:t>b</w:t>
      </w:r>
      <w:r w:rsidR="00BA5F19" w:rsidRPr="00BA5F19">
        <w:rPr>
          <w:rFonts w:eastAsia="Times New Roman"/>
          <w:b w:val="0"/>
          <w:sz w:val="22"/>
          <w:szCs w:val="22"/>
        </w:rPr>
        <w:t xml:space="preserve">ject references </w:t>
      </w:r>
      <w:r w:rsidR="00BA5F19">
        <w:rPr>
          <w:rFonts w:eastAsia="Times New Roman"/>
          <w:b w:val="0"/>
          <w:sz w:val="22"/>
          <w:szCs w:val="22"/>
        </w:rPr>
        <w:t>and</w:t>
      </w:r>
      <w:r w:rsidR="00BA5F19" w:rsidRPr="00BA5F19">
        <w:rPr>
          <w:rFonts w:eastAsia="Times New Roman"/>
          <w:b w:val="0"/>
          <w:sz w:val="22"/>
          <w:szCs w:val="22"/>
        </w:rPr>
        <w:t xml:space="preserve"> presence of gestures in this </w:t>
      </w:r>
      <w:ins w:id="37" w:author="test" w:date="2013-05-07T12:34:00Z">
        <w:r w:rsidR="008D23FA">
          <w:rPr>
            <w:rFonts w:eastAsia="Times New Roman"/>
            <w:b w:val="0"/>
            <w:sz w:val="22"/>
            <w:szCs w:val="22"/>
          </w:rPr>
          <w:t>domain</w:t>
        </w:r>
      </w:ins>
      <w:del w:id="38" w:author="test" w:date="2013-05-07T12:34:00Z">
        <w:r w:rsidR="00BA5F19" w:rsidRPr="00BA5F19" w:rsidDel="008D23FA">
          <w:rPr>
            <w:rFonts w:eastAsia="Times New Roman"/>
            <w:b w:val="0"/>
            <w:sz w:val="22"/>
            <w:szCs w:val="22"/>
          </w:rPr>
          <w:delText>task</w:delText>
        </w:r>
      </w:del>
      <w:r w:rsidR="00BA5F19" w:rsidRPr="00BA5F19">
        <w:rPr>
          <w:rFonts w:eastAsia="Times New Roman"/>
          <w:b w:val="0"/>
          <w:sz w:val="22"/>
          <w:szCs w:val="22"/>
        </w:rPr>
        <w:t>.</w:t>
      </w:r>
    </w:p>
    <w:p w:rsidR="003806DB" w:rsidRPr="004E4B36" w:rsidRDefault="003806DB" w:rsidP="003806DB">
      <w:pPr>
        <w:pStyle w:val="EACLTextIndent"/>
        <w:ind w:firstLine="0"/>
        <w:rPr>
          <w:szCs w:val="22"/>
        </w:rPr>
      </w:pPr>
    </w:p>
    <w:p w:rsidR="00D42778" w:rsidRPr="004E4B36" w:rsidRDefault="004A6ABF" w:rsidP="00D42778">
      <w:pPr>
        <w:pStyle w:val="EACLSection"/>
        <w:rPr>
          <w:b w:val="0"/>
          <w:sz w:val="22"/>
          <w:szCs w:val="22"/>
        </w:rPr>
        <w:sectPr w:rsidR="00D42778" w:rsidRPr="004E4B36" w:rsidSect="00EF4F47">
          <w:headerReference w:type="even" r:id="rId7"/>
          <w:type w:val="continuous"/>
          <w:pgSz w:w="11907" w:h="16840" w:code="9"/>
          <w:pgMar w:top="1418" w:right="1418" w:bottom="1418" w:left="1418" w:header="709" w:footer="709" w:gutter="0"/>
          <w:cols w:num="2" w:space="340"/>
        </w:sectPr>
      </w:pPr>
      <w:r w:rsidRPr="004E4B36">
        <w:rPr>
          <w:b w:val="0"/>
          <w:sz w:val="22"/>
          <w:szCs w:val="22"/>
        </w:rPr>
        <w:br w:type="page"/>
      </w:r>
    </w:p>
    <w:p w:rsidR="003806DB" w:rsidRPr="003806DB" w:rsidRDefault="003806DB" w:rsidP="00567DF6">
      <w:pPr>
        <w:pStyle w:val="EACLSection"/>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2"/>
        <w:gridCol w:w="4835"/>
      </w:tblGrid>
      <w:tr w:rsidR="003806DB" w:rsidRPr="003806DB" w:rsidTr="00A21086">
        <w:trPr>
          <w:trHeight w:val="3334"/>
        </w:trPr>
        <w:tc>
          <w:tcPr>
            <w:tcW w:w="4643" w:type="dxa"/>
          </w:tcPr>
          <w:p w:rsidR="00567DF6" w:rsidRPr="00567DF6" w:rsidRDefault="00567DF6" w:rsidP="00A21086">
            <w:pPr>
              <w:pStyle w:val="EACLText"/>
            </w:pPr>
            <w:r>
              <w:rPr>
                <w:noProof/>
                <w:lang w:eastAsia="ja-JP"/>
              </w:rPr>
              <w:drawing>
                <wp:inline distT="0" distB="0" distL="0" distR="0">
                  <wp:extent cx="2727537" cy="2007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27537" cy="2007842"/>
                          </a:xfrm>
                          <a:prstGeom prst="rect">
                            <a:avLst/>
                          </a:prstGeom>
                          <a:noFill/>
                          <a:ln>
                            <a:noFill/>
                          </a:ln>
                        </pic:spPr>
                      </pic:pic>
                    </a:graphicData>
                  </a:graphic>
                </wp:inline>
              </w:drawing>
            </w:r>
          </w:p>
        </w:tc>
        <w:tc>
          <w:tcPr>
            <w:tcW w:w="4644" w:type="dxa"/>
          </w:tcPr>
          <w:p w:rsidR="00567DF6" w:rsidRDefault="00567DF6" w:rsidP="00A21086">
            <w:pPr>
              <w:pStyle w:val="EACLTextIndent"/>
              <w:ind w:firstLine="0"/>
            </w:pPr>
            <w:r>
              <w:t xml:space="preserve">    </w:t>
            </w:r>
          </w:p>
          <w:p w:rsidR="00A21086" w:rsidRDefault="00A21086" w:rsidP="0051455D">
            <w:pPr>
              <w:pStyle w:val="EACLTextIndent"/>
            </w:pPr>
          </w:p>
          <w:p w:rsidR="00A21086" w:rsidRDefault="00A21086" w:rsidP="0051455D">
            <w:pPr>
              <w:pStyle w:val="EACLTextIndent"/>
            </w:pPr>
          </w:p>
          <w:p w:rsidR="003806DB" w:rsidRPr="003806DB" w:rsidRDefault="0051455D" w:rsidP="0051455D">
            <w:pPr>
              <w:pStyle w:val="EACLTextIndent"/>
            </w:pPr>
            <w:r>
              <w:rPr>
                <w:noProof/>
                <w:lang w:eastAsia="ja-JP"/>
              </w:rPr>
              <w:drawing>
                <wp:inline distT="0" distB="0" distL="0" distR="0">
                  <wp:extent cx="2973972" cy="1353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4119" cy="1353515"/>
                          </a:xfrm>
                          <a:prstGeom prst="rect">
                            <a:avLst/>
                          </a:prstGeom>
                          <a:noFill/>
                          <a:ln>
                            <a:noFill/>
                          </a:ln>
                        </pic:spPr>
                      </pic:pic>
                    </a:graphicData>
                  </a:graphic>
                </wp:inline>
              </w:drawing>
            </w:r>
          </w:p>
        </w:tc>
      </w:tr>
      <w:tr w:rsidR="003806DB" w:rsidRPr="003806DB" w:rsidTr="003806DB">
        <w:tc>
          <w:tcPr>
            <w:tcW w:w="4643" w:type="dxa"/>
          </w:tcPr>
          <w:p w:rsidR="003806DB" w:rsidRPr="003806DB" w:rsidRDefault="00A21086" w:rsidP="00A21086">
            <w:pPr>
              <w:pStyle w:val="EACLTextIndent"/>
            </w:pPr>
            <w:r>
              <w:t>(a) External sensors mounted on roof rack</w:t>
            </w:r>
          </w:p>
        </w:tc>
        <w:tc>
          <w:tcPr>
            <w:tcW w:w="4644" w:type="dxa"/>
          </w:tcPr>
          <w:p w:rsidR="00A21086" w:rsidRPr="00A21086" w:rsidRDefault="00A21086" w:rsidP="00A21086">
            <w:pPr>
              <w:pStyle w:val="EACLText"/>
            </w:pPr>
            <w:r>
              <w:t>(b</w:t>
            </w:r>
            <w:r w:rsidR="00636C5F">
              <w:t xml:space="preserve">) </w:t>
            </w:r>
            <w:r w:rsidR="003806DB" w:rsidRPr="003806DB">
              <w:t>Internal sensor mount</w:t>
            </w:r>
            <w:r w:rsidR="00567DF6">
              <w:t>ed</w:t>
            </w:r>
            <w:r w:rsidR="003806DB" w:rsidRPr="003806DB">
              <w:t xml:space="preserve"> </w:t>
            </w:r>
            <w:r>
              <w:t>inside of vehicle</w:t>
            </w:r>
          </w:p>
        </w:tc>
      </w:tr>
    </w:tbl>
    <w:p w:rsidR="00D42778" w:rsidRPr="00567DF6" w:rsidRDefault="003806DB" w:rsidP="002432D8">
      <w:pPr>
        <w:pStyle w:val="EACLTextIndent"/>
        <w:jc w:val="center"/>
      </w:pPr>
      <w:r w:rsidRPr="00567DF6">
        <w:t xml:space="preserve">Figure 1: </w:t>
      </w:r>
      <w:r w:rsidR="002432D8" w:rsidRPr="00567DF6">
        <w:t xml:space="preserve">Sensor </w:t>
      </w:r>
      <w:r w:rsidR="00567DF6" w:rsidRPr="00567DF6">
        <w:t>placement</w:t>
      </w:r>
      <w:r w:rsidRPr="00567DF6">
        <w:t xml:space="preserve"> </w:t>
      </w:r>
      <w:r w:rsidR="002432D8" w:rsidRPr="00567DF6">
        <w:t xml:space="preserve">on </w:t>
      </w:r>
      <w:r w:rsidR="00567DF6" w:rsidRPr="00567DF6">
        <w:t xml:space="preserve">data collection </w:t>
      </w:r>
      <w:r w:rsidR="002432D8" w:rsidRPr="00567DF6">
        <w:t>vehicle</w:t>
      </w:r>
      <w:r w:rsidR="00567DF6" w:rsidRPr="00567DF6">
        <w:t>s</w:t>
      </w:r>
    </w:p>
    <w:p w:rsidR="00567DF6" w:rsidRPr="003806DB" w:rsidRDefault="00567DF6" w:rsidP="002432D8">
      <w:pPr>
        <w:pStyle w:val="EACLTextIndent"/>
        <w:jc w:val="center"/>
        <w:rPr>
          <w:b/>
        </w:rPr>
      </w:pPr>
    </w:p>
    <w:tbl>
      <w:tblPr>
        <w:tblW w:w="900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980"/>
        <w:gridCol w:w="990"/>
        <w:gridCol w:w="2610"/>
        <w:gridCol w:w="1530"/>
        <w:gridCol w:w="1890"/>
      </w:tblGrid>
      <w:tr w:rsidR="00D72821" w:rsidTr="00D72821">
        <w:tc>
          <w:tcPr>
            <w:tcW w:w="1980" w:type="dxa"/>
            <w:tcBorders>
              <w:bottom w:val="single" w:sz="4" w:space="0" w:color="auto"/>
            </w:tcBorders>
          </w:tcPr>
          <w:p w:rsidR="00D72821" w:rsidRDefault="00D72821" w:rsidP="0083545C">
            <w:pPr>
              <w:pStyle w:val="EACLText"/>
              <w:jc w:val="center"/>
              <w:rPr>
                <w:b/>
                <w:bCs/>
                <w:lang w:eastAsia="zh-TW"/>
              </w:rPr>
            </w:pPr>
            <w:r>
              <w:rPr>
                <w:b/>
                <w:bCs/>
                <w:lang w:eastAsia="zh-TW"/>
              </w:rPr>
              <w:t>Sensor</w:t>
            </w:r>
          </w:p>
        </w:tc>
        <w:tc>
          <w:tcPr>
            <w:tcW w:w="990" w:type="dxa"/>
            <w:tcBorders>
              <w:bottom w:val="single" w:sz="4" w:space="0" w:color="auto"/>
            </w:tcBorders>
          </w:tcPr>
          <w:p w:rsidR="00D72821" w:rsidRDefault="00D72821" w:rsidP="0083545C">
            <w:pPr>
              <w:pStyle w:val="EACLText"/>
              <w:jc w:val="center"/>
              <w:rPr>
                <w:b/>
                <w:bCs/>
              </w:rPr>
            </w:pPr>
            <w:r>
              <w:rPr>
                <w:b/>
                <w:bCs/>
              </w:rPr>
              <w:t>Location</w:t>
            </w:r>
          </w:p>
        </w:tc>
        <w:tc>
          <w:tcPr>
            <w:tcW w:w="2610" w:type="dxa"/>
            <w:tcBorders>
              <w:bottom w:val="single" w:sz="4" w:space="0" w:color="auto"/>
            </w:tcBorders>
          </w:tcPr>
          <w:p w:rsidR="00D72821" w:rsidRDefault="00D72821" w:rsidP="0083545C">
            <w:pPr>
              <w:pStyle w:val="EACLText"/>
              <w:ind w:left="1014" w:hanging="360"/>
              <w:jc w:val="center"/>
              <w:rPr>
                <w:b/>
                <w:bCs/>
              </w:rPr>
            </w:pPr>
            <w:r>
              <w:rPr>
                <w:b/>
                <w:bCs/>
              </w:rPr>
              <w:t>Description</w:t>
            </w:r>
          </w:p>
        </w:tc>
        <w:tc>
          <w:tcPr>
            <w:tcW w:w="1530" w:type="dxa"/>
            <w:tcBorders>
              <w:bottom w:val="single" w:sz="4" w:space="0" w:color="auto"/>
            </w:tcBorders>
          </w:tcPr>
          <w:p w:rsidR="00D72821" w:rsidRDefault="00D72821" w:rsidP="0083545C">
            <w:pPr>
              <w:pStyle w:val="EACLText"/>
              <w:jc w:val="center"/>
              <w:rPr>
                <w:b/>
                <w:bCs/>
              </w:rPr>
            </w:pPr>
            <w:r>
              <w:rPr>
                <w:b/>
                <w:bCs/>
              </w:rPr>
              <w:t>Sampling Rate</w:t>
            </w:r>
          </w:p>
        </w:tc>
        <w:tc>
          <w:tcPr>
            <w:tcW w:w="1890" w:type="dxa"/>
            <w:tcBorders>
              <w:bottom w:val="single" w:sz="4" w:space="0" w:color="auto"/>
            </w:tcBorders>
          </w:tcPr>
          <w:p w:rsidR="00D72821" w:rsidRDefault="00D72821" w:rsidP="0083545C">
            <w:pPr>
              <w:pStyle w:val="EACLText"/>
              <w:jc w:val="center"/>
              <w:rPr>
                <w:b/>
                <w:bCs/>
              </w:rPr>
            </w:pPr>
            <w:r>
              <w:rPr>
                <w:b/>
                <w:bCs/>
              </w:rPr>
              <w:t>Sample size</w:t>
            </w:r>
          </w:p>
        </w:tc>
      </w:tr>
      <w:tr w:rsidR="00D72821" w:rsidTr="00D72821">
        <w:tc>
          <w:tcPr>
            <w:tcW w:w="1980" w:type="dxa"/>
            <w:tcBorders>
              <w:bottom w:val="nil"/>
            </w:tcBorders>
          </w:tcPr>
          <w:p w:rsidR="00D72821" w:rsidRPr="003936C8" w:rsidRDefault="00D72821" w:rsidP="0083545C">
            <w:pPr>
              <w:pStyle w:val="EACLText"/>
              <w:jc w:val="center"/>
              <w:rPr>
                <w:szCs w:val="22"/>
              </w:rPr>
            </w:pPr>
            <w:r w:rsidRPr="003936C8">
              <w:rPr>
                <w:szCs w:val="22"/>
              </w:rPr>
              <w:t>Stereo Camera-pair</w:t>
            </w:r>
          </w:p>
        </w:tc>
        <w:tc>
          <w:tcPr>
            <w:tcW w:w="990" w:type="dxa"/>
            <w:tcBorders>
              <w:bottom w:val="nil"/>
            </w:tcBorders>
          </w:tcPr>
          <w:p w:rsidR="00D72821" w:rsidRPr="003936C8" w:rsidRDefault="00D72821" w:rsidP="0083545C">
            <w:pPr>
              <w:pStyle w:val="EACLText"/>
              <w:jc w:val="center"/>
              <w:rPr>
                <w:szCs w:val="22"/>
              </w:rPr>
            </w:pPr>
            <w:r w:rsidRPr="003936C8">
              <w:rPr>
                <w:szCs w:val="22"/>
              </w:rPr>
              <w:t>External</w:t>
            </w:r>
          </w:p>
        </w:tc>
        <w:tc>
          <w:tcPr>
            <w:tcW w:w="2610" w:type="dxa"/>
            <w:tcBorders>
              <w:bottom w:val="nil"/>
            </w:tcBorders>
          </w:tcPr>
          <w:p w:rsidR="00D72821" w:rsidRPr="003936C8" w:rsidRDefault="00D72821" w:rsidP="0083545C">
            <w:pPr>
              <w:pStyle w:val="EACLText"/>
              <w:jc w:val="center"/>
              <w:rPr>
                <w:szCs w:val="22"/>
              </w:rPr>
            </w:pPr>
            <w:r w:rsidRPr="003936C8">
              <w:rPr>
                <w:szCs w:val="22"/>
              </w:rPr>
              <w:t xml:space="preserve">2 </w:t>
            </w:r>
            <w:proofErr w:type="spellStart"/>
            <w:r w:rsidRPr="003936C8">
              <w:rPr>
                <w:szCs w:val="22"/>
              </w:rPr>
              <w:t>Pointgrey</w:t>
            </w:r>
            <w:proofErr w:type="spellEnd"/>
            <w:r w:rsidRPr="003936C8">
              <w:rPr>
                <w:szCs w:val="22"/>
              </w:rPr>
              <w:t xml:space="preserve"> </w:t>
            </w:r>
            <w:proofErr w:type="spellStart"/>
            <w:r w:rsidRPr="003936C8">
              <w:rPr>
                <w:szCs w:val="22"/>
              </w:rPr>
              <w:t>Firewire</w:t>
            </w:r>
            <w:proofErr w:type="spellEnd"/>
            <w:r w:rsidRPr="003936C8">
              <w:rPr>
                <w:szCs w:val="22"/>
              </w:rPr>
              <w:t xml:space="preserve"> ca</w:t>
            </w:r>
            <w:r w:rsidRPr="003936C8">
              <w:rPr>
                <w:szCs w:val="22"/>
              </w:rPr>
              <w:t>m</w:t>
            </w:r>
            <w:r w:rsidRPr="003936C8">
              <w:rPr>
                <w:szCs w:val="22"/>
              </w:rPr>
              <w:t>eras mounted 100cm apart on</w:t>
            </w:r>
          </w:p>
        </w:tc>
        <w:tc>
          <w:tcPr>
            <w:tcW w:w="1530" w:type="dxa"/>
            <w:tcBorders>
              <w:bottom w:val="nil"/>
            </w:tcBorders>
          </w:tcPr>
          <w:p w:rsidR="00D72821" w:rsidRPr="003936C8" w:rsidRDefault="00D72821" w:rsidP="0083545C">
            <w:pPr>
              <w:pStyle w:val="EACLText"/>
              <w:jc w:val="center"/>
              <w:rPr>
                <w:szCs w:val="22"/>
              </w:rPr>
            </w:pPr>
            <w:r w:rsidRPr="003936C8">
              <w:rPr>
                <w:szCs w:val="22"/>
              </w:rPr>
              <w:t>30fps</w:t>
            </w:r>
          </w:p>
        </w:tc>
        <w:tc>
          <w:tcPr>
            <w:tcW w:w="1890" w:type="dxa"/>
            <w:tcBorders>
              <w:bottom w:val="nil"/>
            </w:tcBorders>
          </w:tcPr>
          <w:p w:rsidR="00D72821" w:rsidRPr="003936C8" w:rsidRDefault="00D72821" w:rsidP="0083545C">
            <w:pPr>
              <w:pStyle w:val="EACLText"/>
              <w:jc w:val="center"/>
              <w:rPr>
                <w:szCs w:val="22"/>
              </w:rPr>
            </w:pPr>
            <w:r w:rsidRPr="003936C8">
              <w:rPr>
                <w:szCs w:val="22"/>
              </w:rPr>
              <w:t>640x480 RGB (x2)</w:t>
            </w:r>
          </w:p>
        </w:tc>
      </w:tr>
      <w:tr w:rsidR="00D72821" w:rsidTr="00D72821">
        <w:tc>
          <w:tcPr>
            <w:tcW w:w="1980" w:type="dxa"/>
            <w:tcBorders>
              <w:bottom w:val="nil"/>
            </w:tcBorders>
          </w:tcPr>
          <w:p w:rsidR="00D72821" w:rsidRPr="003936C8" w:rsidRDefault="00D72821" w:rsidP="0083545C">
            <w:pPr>
              <w:pStyle w:val="EACLText"/>
              <w:jc w:val="center"/>
              <w:rPr>
                <w:szCs w:val="22"/>
              </w:rPr>
            </w:pPr>
            <w:r w:rsidRPr="003936C8">
              <w:rPr>
                <w:szCs w:val="22"/>
              </w:rPr>
              <w:t>360 Camera</w:t>
            </w:r>
          </w:p>
        </w:tc>
        <w:tc>
          <w:tcPr>
            <w:tcW w:w="990" w:type="dxa"/>
            <w:tcBorders>
              <w:bottom w:val="nil"/>
            </w:tcBorders>
          </w:tcPr>
          <w:p w:rsidR="00D72821" w:rsidRPr="003936C8" w:rsidRDefault="00D72821" w:rsidP="0083545C">
            <w:pPr>
              <w:pStyle w:val="EACLText"/>
              <w:jc w:val="center"/>
              <w:rPr>
                <w:szCs w:val="22"/>
              </w:rPr>
            </w:pPr>
            <w:r w:rsidRPr="003936C8">
              <w:rPr>
                <w:szCs w:val="22"/>
              </w:rPr>
              <w:t>“</w:t>
            </w:r>
          </w:p>
        </w:tc>
        <w:tc>
          <w:tcPr>
            <w:tcW w:w="2610" w:type="dxa"/>
            <w:tcBorders>
              <w:bottom w:val="nil"/>
            </w:tcBorders>
          </w:tcPr>
          <w:p w:rsidR="00D72821" w:rsidRPr="003936C8" w:rsidRDefault="00D72821" w:rsidP="0083545C">
            <w:pPr>
              <w:pStyle w:val="EACLText"/>
              <w:jc w:val="center"/>
              <w:rPr>
                <w:szCs w:val="22"/>
              </w:rPr>
            </w:pPr>
            <w:r w:rsidRPr="003936C8">
              <w:rPr>
                <w:szCs w:val="22"/>
              </w:rPr>
              <w:t xml:space="preserve">Sony </w:t>
            </w:r>
            <w:proofErr w:type="spellStart"/>
            <w:r w:rsidRPr="003936C8">
              <w:rPr>
                <w:szCs w:val="22"/>
              </w:rPr>
              <w:t>Bloggie</w:t>
            </w:r>
            <w:proofErr w:type="spellEnd"/>
            <w:r w:rsidRPr="003936C8">
              <w:rPr>
                <w:szCs w:val="22"/>
              </w:rPr>
              <w:t xml:space="preserve"> with 360</w:t>
            </w:r>
            <w:r w:rsidRPr="003936C8">
              <w:rPr>
                <w:szCs w:val="22"/>
                <w:vertAlign w:val="superscript"/>
              </w:rPr>
              <w:t>o</w:t>
            </w:r>
            <w:r w:rsidRPr="003936C8">
              <w:rPr>
                <w:szCs w:val="22"/>
              </w:rPr>
              <w:t xml:space="preserve"> lens</w:t>
            </w:r>
          </w:p>
        </w:tc>
        <w:tc>
          <w:tcPr>
            <w:tcW w:w="1530" w:type="dxa"/>
            <w:tcBorders>
              <w:bottom w:val="nil"/>
            </w:tcBorders>
          </w:tcPr>
          <w:p w:rsidR="00D72821" w:rsidRPr="003936C8" w:rsidRDefault="00D72821" w:rsidP="0083545C">
            <w:pPr>
              <w:pStyle w:val="EACLText"/>
              <w:jc w:val="center"/>
              <w:rPr>
                <w:szCs w:val="22"/>
              </w:rPr>
            </w:pPr>
            <w:r w:rsidRPr="003936C8">
              <w:rPr>
                <w:szCs w:val="22"/>
              </w:rPr>
              <w:t>30fps</w:t>
            </w:r>
          </w:p>
        </w:tc>
        <w:tc>
          <w:tcPr>
            <w:tcW w:w="1890" w:type="dxa"/>
            <w:tcBorders>
              <w:bottom w:val="nil"/>
            </w:tcBorders>
          </w:tcPr>
          <w:p w:rsidR="00D72821" w:rsidRPr="003936C8" w:rsidRDefault="00D72821" w:rsidP="00AA3575">
            <w:pPr>
              <w:pStyle w:val="EACLText"/>
              <w:jc w:val="center"/>
              <w:rPr>
                <w:szCs w:val="22"/>
              </w:rPr>
            </w:pPr>
            <w:r w:rsidRPr="003936C8">
              <w:rPr>
                <w:rFonts w:eastAsia="Times New Roman"/>
                <w:szCs w:val="22"/>
              </w:rPr>
              <w:t>1920x1080</w:t>
            </w:r>
          </w:p>
        </w:tc>
      </w:tr>
      <w:tr w:rsidR="00D72821" w:rsidTr="00D72821">
        <w:tc>
          <w:tcPr>
            <w:tcW w:w="1980" w:type="dxa"/>
            <w:tcBorders>
              <w:bottom w:val="nil"/>
            </w:tcBorders>
          </w:tcPr>
          <w:p w:rsidR="00D72821" w:rsidRPr="003936C8" w:rsidRDefault="00D72821" w:rsidP="0083545C">
            <w:pPr>
              <w:pStyle w:val="EACLText"/>
              <w:jc w:val="center"/>
              <w:rPr>
                <w:szCs w:val="22"/>
              </w:rPr>
            </w:pPr>
            <w:r w:rsidRPr="003936C8">
              <w:rPr>
                <w:szCs w:val="22"/>
              </w:rPr>
              <w:t>GPS</w:t>
            </w:r>
          </w:p>
        </w:tc>
        <w:tc>
          <w:tcPr>
            <w:tcW w:w="990" w:type="dxa"/>
            <w:tcBorders>
              <w:bottom w:val="nil"/>
            </w:tcBorders>
          </w:tcPr>
          <w:p w:rsidR="00D72821" w:rsidRPr="003936C8" w:rsidRDefault="00D72821" w:rsidP="0083545C">
            <w:pPr>
              <w:pStyle w:val="EACLText"/>
              <w:jc w:val="center"/>
              <w:rPr>
                <w:szCs w:val="22"/>
              </w:rPr>
            </w:pPr>
            <w:r w:rsidRPr="003936C8">
              <w:rPr>
                <w:szCs w:val="22"/>
              </w:rPr>
              <w:t>“</w:t>
            </w:r>
          </w:p>
        </w:tc>
        <w:tc>
          <w:tcPr>
            <w:tcW w:w="2610" w:type="dxa"/>
            <w:tcBorders>
              <w:bottom w:val="nil"/>
            </w:tcBorders>
          </w:tcPr>
          <w:p w:rsidR="00D72821" w:rsidRPr="003936C8" w:rsidRDefault="00D72821" w:rsidP="003936C8">
            <w:pPr>
              <w:pStyle w:val="EACLText"/>
              <w:jc w:val="center"/>
              <w:rPr>
                <w:szCs w:val="22"/>
              </w:rPr>
            </w:pPr>
            <w:r w:rsidRPr="003936C8">
              <w:rPr>
                <w:szCs w:val="22"/>
              </w:rPr>
              <w:t xml:space="preserve">SF2050 GPS unit </w:t>
            </w:r>
          </w:p>
        </w:tc>
        <w:tc>
          <w:tcPr>
            <w:tcW w:w="1530" w:type="dxa"/>
            <w:tcBorders>
              <w:bottom w:val="nil"/>
            </w:tcBorders>
          </w:tcPr>
          <w:p w:rsidR="00D72821" w:rsidRPr="003936C8" w:rsidRDefault="00D72821" w:rsidP="0083545C">
            <w:pPr>
              <w:pStyle w:val="EACLText"/>
              <w:jc w:val="center"/>
              <w:rPr>
                <w:szCs w:val="22"/>
              </w:rPr>
            </w:pPr>
            <w:r w:rsidRPr="003936C8">
              <w:rPr>
                <w:szCs w:val="22"/>
              </w:rPr>
              <w:t>50Hz</w:t>
            </w:r>
          </w:p>
        </w:tc>
        <w:tc>
          <w:tcPr>
            <w:tcW w:w="1890" w:type="dxa"/>
            <w:tcBorders>
              <w:bottom w:val="nil"/>
            </w:tcBorders>
          </w:tcPr>
          <w:p w:rsidR="00D72821" w:rsidRPr="003936C8" w:rsidRDefault="00D72821" w:rsidP="0083545C">
            <w:pPr>
              <w:pStyle w:val="EACLText"/>
              <w:jc w:val="center"/>
              <w:rPr>
                <w:szCs w:val="22"/>
              </w:rPr>
            </w:pPr>
            <w:r w:rsidRPr="003936C8">
              <w:rPr>
                <w:szCs w:val="22"/>
              </w:rPr>
              <w:t>128 Bytes</w:t>
            </w:r>
          </w:p>
        </w:tc>
      </w:tr>
      <w:tr w:rsidR="00D72821" w:rsidTr="00D72821">
        <w:tc>
          <w:tcPr>
            <w:tcW w:w="1980" w:type="dxa"/>
            <w:tcBorders>
              <w:bottom w:val="nil"/>
            </w:tcBorders>
          </w:tcPr>
          <w:p w:rsidR="00D72821" w:rsidRPr="003936C8" w:rsidRDefault="00D72821" w:rsidP="0083545C">
            <w:pPr>
              <w:pStyle w:val="EACLTextIndent"/>
              <w:ind w:firstLine="0"/>
              <w:jc w:val="center"/>
              <w:rPr>
                <w:szCs w:val="22"/>
              </w:rPr>
            </w:pPr>
            <w:r w:rsidRPr="003936C8">
              <w:rPr>
                <w:szCs w:val="22"/>
              </w:rPr>
              <w:t>IMU</w:t>
            </w:r>
          </w:p>
        </w:tc>
        <w:tc>
          <w:tcPr>
            <w:tcW w:w="990" w:type="dxa"/>
            <w:tcBorders>
              <w:bottom w:val="nil"/>
            </w:tcBorders>
          </w:tcPr>
          <w:p w:rsidR="00D72821" w:rsidRPr="003936C8" w:rsidRDefault="00D72821" w:rsidP="0083545C">
            <w:pPr>
              <w:pStyle w:val="EACLText"/>
              <w:jc w:val="center"/>
              <w:rPr>
                <w:szCs w:val="22"/>
              </w:rPr>
            </w:pPr>
            <w:r w:rsidRPr="003936C8">
              <w:rPr>
                <w:szCs w:val="22"/>
              </w:rPr>
              <w:t>“</w:t>
            </w:r>
          </w:p>
        </w:tc>
        <w:tc>
          <w:tcPr>
            <w:tcW w:w="2610" w:type="dxa"/>
            <w:tcBorders>
              <w:bottom w:val="nil"/>
            </w:tcBorders>
          </w:tcPr>
          <w:p w:rsidR="00D72821" w:rsidRPr="003936C8" w:rsidRDefault="00D72821" w:rsidP="0083545C">
            <w:pPr>
              <w:pStyle w:val="EACLText"/>
              <w:jc w:val="center"/>
              <w:rPr>
                <w:szCs w:val="22"/>
              </w:rPr>
            </w:pPr>
          </w:p>
        </w:tc>
        <w:tc>
          <w:tcPr>
            <w:tcW w:w="1530" w:type="dxa"/>
            <w:tcBorders>
              <w:bottom w:val="nil"/>
            </w:tcBorders>
          </w:tcPr>
          <w:p w:rsidR="00D72821" w:rsidRPr="003936C8" w:rsidRDefault="00D72821" w:rsidP="0083545C">
            <w:pPr>
              <w:pStyle w:val="EACLText"/>
              <w:jc w:val="center"/>
              <w:rPr>
                <w:szCs w:val="22"/>
              </w:rPr>
            </w:pPr>
            <w:r w:rsidRPr="003936C8">
              <w:rPr>
                <w:szCs w:val="22"/>
              </w:rPr>
              <w:t>120Hz</w:t>
            </w:r>
          </w:p>
        </w:tc>
        <w:tc>
          <w:tcPr>
            <w:tcW w:w="1890" w:type="dxa"/>
            <w:tcBorders>
              <w:bottom w:val="nil"/>
            </w:tcBorders>
          </w:tcPr>
          <w:p w:rsidR="00D72821" w:rsidRPr="003936C8" w:rsidRDefault="00D72821" w:rsidP="0083545C">
            <w:pPr>
              <w:pStyle w:val="EACLText"/>
              <w:jc w:val="center"/>
              <w:rPr>
                <w:szCs w:val="22"/>
              </w:rPr>
            </w:pPr>
            <w:r w:rsidRPr="003936C8">
              <w:rPr>
                <w:szCs w:val="22"/>
              </w:rPr>
              <w:t>32 Bytes</w:t>
            </w:r>
          </w:p>
        </w:tc>
      </w:tr>
      <w:tr w:rsidR="00D72821" w:rsidTr="00D72821">
        <w:trPr>
          <w:trHeight w:val="63"/>
        </w:trPr>
        <w:tc>
          <w:tcPr>
            <w:tcW w:w="1980" w:type="dxa"/>
          </w:tcPr>
          <w:p w:rsidR="00D72821" w:rsidRPr="003936C8" w:rsidRDefault="00D72821" w:rsidP="003936C8">
            <w:pPr>
              <w:pStyle w:val="EACLText"/>
              <w:ind w:firstLineChars="100" w:firstLine="220"/>
              <w:jc w:val="center"/>
              <w:rPr>
                <w:szCs w:val="22"/>
              </w:rPr>
            </w:pPr>
          </w:p>
        </w:tc>
        <w:tc>
          <w:tcPr>
            <w:tcW w:w="990" w:type="dxa"/>
          </w:tcPr>
          <w:p w:rsidR="00D72821" w:rsidRPr="003936C8" w:rsidRDefault="00D72821" w:rsidP="0083545C">
            <w:pPr>
              <w:pStyle w:val="EACLText"/>
              <w:jc w:val="center"/>
              <w:rPr>
                <w:szCs w:val="22"/>
              </w:rPr>
            </w:pPr>
          </w:p>
        </w:tc>
        <w:tc>
          <w:tcPr>
            <w:tcW w:w="2610" w:type="dxa"/>
          </w:tcPr>
          <w:p w:rsidR="00D72821" w:rsidRPr="003936C8" w:rsidRDefault="00D72821" w:rsidP="0083545C">
            <w:pPr>
              <w:pStyle w:val="EACLText"/>
              <w:jc w:val="center"/>
              <w:rPr>
                <w:szCs w:val="22"/>
              </w:rPr>
            </w:pPr>
          </w:p>
        </w:tc>
        <w:tc>
          <w:tcPr>
            <w:tcW w:w="1530" w:type="dxa"/>
          </w:tcPr>
          <w:p w:rsidR="00D72821" w:rsidRPr="003936C8" w:rsidRDefault="00D72821" w:rsidP="0083545C">
            <w:pPr>
              <w:pStyle w:val="EACLText"/>
              <w:jc w:val="center"/>
              <w:rPr>
                <w:szCs w:val="22"/>
              </w:rPr>
            </w:pPr>
          </w:p>
        </w:tc>
        <w:tc>
          <w:tcPr>
            <w:tcW w:w="1890" w:type="dxa"/>
          </w:tcPr>
          <w:p w:rsidR="00D72821" w:rsidRPr="003936C8" w:rsidRDefault="00D72821" w:rsidP="0083545C">
            <w:pPr>
              <w:pStyle w:val="EACLText"/>
              <w:jc w:val="center"/>
              <w:rPr>
                <w:szCs w:val="22"/>
              </w:rPr>
            </w:pPr>
          </w:p>
        </w:tc>
      </w:tr>
      <w:tr w:rsidR="00D72821" w:rsidTr="00D72821">
        <w:tc>
          <w:tcPr>
            <w:tcW w:w="1980" w:type="dxa"/>
          </w:tcPr>
          <w:p w:rsidR="00D72821" w:rsidRPr="003936C8" w:rsidRDefault="00D72821" w:rsidP="0083545C">
            <w:pPr>
              <w:pStyle w:val="EACLText"/>
              <w:jc w:val="center"/>
              <w:rPr>
                <w:szCs w:val="22"/>
              </w:rPr>
            </w:pPr>
            <w:r w:rsidRPr="003936C8">
              <w:rPr>
                <w:szCs w:val="22"/>
              </w:rPr>
              <w:t>Driver Camera</w:t>
            </w:r>
          </w:p>
        </w:tc>
        <w:tc>
          <w:tcPr>
            <w:tcW w:w="990" w:type="dxa"/>
          </w:tcPr>
          <w:p w:rsidR="00D72821" w:rsidRPr="003936C8" w:rsidRDefault="00D72821" w:rsidP="0083545C">
            <w:pPr>
              <w:pStyle w:val="EACLText"/>
              <w:jc w:val="center"/>
              <w:rPr>
                <w:szCs w:val="22"/>
              </w:rPr>
            </w:pPr>
            <w:r w:rsidRPr="003936C8">
              <w:rPr>
                <w:szCs w:val="22"/>
              </w:rPr>
              <w:t>Internal</w:t>
            </w:r>
          </w:p>
        </w:tc>
        <w:tc>
          <w:tcPr>
            <w:tcW w:w="2610" w:type="dxa"/>
          </w:tcPr>
          <w:p w:rsidR="00D72821" w:rsidRPr="003936C8" w:rsidRDefault="00D72821" w:rsidP="0083545C">
            <w:pPr>
              <w:pStyle w:val="EACLText"/>
              <w:jc w:val="center"/>
              <w:rPr>
                <w:szCs w:val="22"/>
              </w:rPr>
            </w:pPr>
            <w:r w:rsidRPr="003936C8">
              <w:rPr>
                <w:szCs w:val="22"/>
              </w:rPr>
              <w:t>Logitech C910 USB camera</w:t>
            </w:r>
          </w:p>
        </w:tc>
        <w:tc>
          <w:tcPr>
            <w:tcW w:w="1530" w:type="dxa"/>
          </w:tcPr>
          <w:p w:rsidR="00D72821" w:rsidRPr="003936C8" w:rsidRDefault="00D72821" w:rsidP="0083545C">
            <w:pPr>
              <w:pStyle w:val="EACLText"/>
              <w:jc w:val="center"/>
              <w:rPr>
                <w:szCs w:val="22"/>
              </w:rPr>
            </w:pPr>
            <w:r w:rsidRPr="003936C8">
              <w:rPr>
                <w:szCs w:val="22"/>
              </w:rPr>
              <w:t>30fps</w:t>
            </w:r>
          </w:p>
        </w:tc>
        <w:tc>
          <w:tcPr>
            <w:tcW w:w="1890" w:type="dxa"/>
          </w:tcPr>
          <w:p w:rsidR="00D72821" w:rsidRPr="003936C8" w:rsidRDefault="00D72821" w:rsidP="0083545C">
            <w:pPr>
              <w:pStyle w:val="EACLText"/>
              <w:jc w:val="center"/>
              <w:rPr>
                <w:szCs w:val="22"/>
              </w:rPr>
            </w:pPr>
            <w:r w:rsidRPr="003936C8">
              <w:rPr>
                <w:szCs w:val="22"/>
              </w:rPr>
              <w:t>640x480</w:t>
            </w:r>
          </w:p>
        </w:tc>
      </w:tr>
      <w:tr w:rsidR="00D72821" w:rsidTr="00D72821">
        <w:tc>
          <w:tcPr>
            <w:tcW w:w="1980" w:type="dxa"/>
          </w:tcPr>
          <w:p w:rsidR="00D72821" w:rsidRPr="003936C8" w:rsidRDefault="00D72821" w:rsidP="0083545C">
            <w:pPr>
              <w:pStyle w:val="EACLText"/>
              <w:jc w:val="center"/>
              <w:rPr>
                <w:szCs w:val="22"/>
              </w:rPr>
            </w:pPr>
            <w:proofErr w:type="spellStart"/>
            <w:r w:rsidRPr="003936C8">
              <w:rPr>
                <w:szCs w:val="22"/>
              </w:rPr>
              <w:t>Kinect</w:t>
            </w:r>
            <w:proofErr w:type="spellEnd"/>
          </w:p>
        </w:tc>
        <w:tc>
          <w:tcPr>
            <w:tcW w:w="990" w:type="dxa"/>
          </w:tcPr>
          <w:p w:rsidR="00D72821" w:rsidRPr="003936C8" w:rsidRDefault="00D72821" w:rsidP="0083545C">
            <w:pPr>
              <w:pStyle w:val="EACLText"/>
              <w:jc w:val="center"/>
              <w:rPr>
                <w:szCs w:val="22"/>
              </w:rPr>
            </w:pPr>
            <w:r w:rsidRPr="003936C8">
              <w:rPr>
                <w:szCs w:val="22"/>
              </w:rPr>
              <w:t>“</w:t>
            </w:r>
          </w:p>
        </w:tc>
        <w:tc>
          <w:tcPr>
            <w:tcW w:w="2610" w:type="dxa"/>
          </w:tcPr>
          <w:p w:rsidR="00D72821" w:rsidRPr="003936C8" w:rsidRDefault="00D72821" w:rsidP="0083545C">
            <w:pPr>
              <w:pStyle w:val="EACLText"/>
              <w:jc w:val="center"/>
              <w:rPr>
                <w:szCs w:val="22"/>
              </w:rPr>
            </w:pPr>
            <w:r w:rsidRPr="003936C8">
              <w:rPr>
                <w:szCs w:val="22"/>
              </w:rPr>
              <w:t xml:space="preserve">Microsoft </w:t>
            </w:r>
            <w:proofErr w:type="spellStart"/>
            <w:r w:rsidRPr="003936C8">
              <w:rPr>
                <w:szCs w:val="22"/>
              </w:rPr>
              <w:t>Kinect</w:t>
            </w:r>
            <w:proofErr w:type="spellEnd"/>
            <w:r w:rsidRPr="003936C8">
              <w:rPr>
                <w:szCs w:val="22"/>
              </w:rPr>
              <w:t xml:space="preserve"> Sensor</w:t>
            </w:r>
          </w:p>
        </w:tc>
        <w:tc>
          <w:tcPr>
            <w:tcW w:w="1530" w:type="dxa"/>
          </w:tcPr>
          <w:p w:rsidR="00D72821" w:rsidRPr="003936C8" w:rsidRDefault="00D72821" w:rsidP="0083545C">
            <w:pPr>
              <w:pStyle w:val="EACLText"/>
              <w:jc w:val="center"/>
              <w:rPr>
                <w:szCs w:val="22"/>
              </w:rPr>
            </w:pPr>
            <w:r w:rsidRPr="003936C8">
              <w:rPr>
                <w:szCs w:val="22"/>
              </w:rPr>
              <w:t>30fps</w:t>
            </w:r>
          </w:p>
        </w:tc>
        <w:tc>
          <w:tcPr>
            <w:tcW w:w="1890" w:type="dxa"/>
          </w:tcPr>
          <w:p w:rsidR="00D72821" w:rsidRPr="003936C8" w:rsidRDefault="00D72821" w:rsidP="00C92805">
            <w:pPr>
              <w:pStyle w:val="EACLText"/>
              <w:jc w:val="center"/>
              <w:rPr>
                <w:szCs w:val="22"/>
              </w:rPr>
            </w:pPr>
            <w:r w:rsidRPr="003936C8">
              <w:rPr>
                <w:szCs w:val="22"/>
              </w:rPr>
              <w:t xml:space="preserve">640x480 </w:t>
            </w:r>
          </w:p>
        </w:tc>
      </w:tr>
      <w:tr w:rsidR="00D72821" w:rsidTr="00D72821">
        <w:tc>
          <w:tcPr>
            <w:tcW w:w="1980" w:type="dxa"/>
          </w:tcPr>
          <w:p w:rsidR="00D72821" w:rsidRPr="003936C8" w:rsidRDefault="00D72821" w:rsidP="0083545C">
            <w:pPr>
              <w:pStyle w:val="EACLText"/>
              <w:jc w:val="center"/>
              <w:rPr>
                <w:szCs w:val="22"/>
              </w:rPr>
            </w:pPr>
            <w:r w:rsidRPr="003936C8">
              <w:rPr>
                <w:szCs w:val="22"/>
              </w:rPr>
              <w:t>Headset Microphone</w:t>
            </w:r>
          </w:p>
        </w:tc>
        <w:tc>
          <w:tcPr>
            <w:tcW w:w="990" w:type="dxa"/>
          </w:tcPr>
          <w:p w:rsidR="00D72821" w:rsidRPr="003936C8" w:rsidRDefault="00D72821" w:rsidP="0083545C">
            <w:pPr>
              <w:pStyle w:val="EACLText"/>
              <w:jc w:val="center"/>
              <w:rPr>
                <w:szCs w:val="22"/>
              </w:rPr>
            </w:pPr>
            <w:r w:rsidRPr="003936C8">
              <w:rPr>
                <w:szCs w:val="22"/>
              </w:rPr>
              <w:t>“</w:t>
            </w:r>
          </w:p>
        </w:tc>
        <w:tc>
          <w:tcPr>
            <w:tcW w:w="2610" w:type="dxa"/>
          </w:tcPr>
          <w:p w:rsidR="00D72821" w:rsidRPr="003936C8" w:rsidRDefault="00D72821" w:rsidP="00A21086">
            <w:pPr>
              <w:pStyle w:val="EACLText"/>
              <w:jc w:val="center"/>
              <w:rPr>
                <w:szCs w:val="22"/>
              </w:rPr>
            </w:pPr>
            <w:r w:rsidRPr="003936C8">
              <w:rPr>
                <w:szCs w:val="22"/>
              </w:rPr>
              <w:t xml:space="preserve">Countryman e6 microphones with stereo USB </w:t>
            </w:r>
            <w:r w:rsidR="00A21086">
              <w:rPr>
                <w:szCs w:val="22"/>
              </w:rPr>
              <w:t>audio</w:t>
            </w:r>
          </w:p>
        </w:tc>
        <w:tc>
          <w:tcPr>
            <w:tcW w:w="1530" w:type="dxa"/>
          </w:tcPr>
          <w:p w:rsidR="00D72821" w:rsidRPr="003936C8" w:rsidRDefault="00D72821" w:rsidP="0083545C">
            <w:pPr>
              <w:pStyle w:val="EACLText"/>
              <w:jc w:val="center"/>
              <w:rPr>
                <w:szCs w:val="22"/>
              </w:rPr>
            </w:pPr>
            <w:r w:rsidRPr="003936C8">
              <w:rPr>
                <w:szCs w:val="22"/>
              </w:rPr>
              <w:t>48kHz</w:t>
            </w:r>
          </w:p>
        </w:tc>
        <w:tc>
          <w:tcPr>
            <w:tcW w:w="1890" w:type="dxa"/>
          </w:tcPr>
          <w:p w:rsidR="00D72821" w:rsidRPr="003936C8" w:rsidRDefault="00D72821" w:rsidP="0083545C">
            <w:pPr>
              <w:pStyle w:val="EACLText"/>
              <w:jc w:val="center"/>
              <w:rPr>
                <w:szCs w:val="22"/>
              </w:rPr>
            </w:pPr>
            <w:r w:rsidRPr="003936C8">
              <w:rPr>
                <w:szCs w:val="22"/>
              </w:rPr>
              <w:t>16bit</w:t>
            </w:r>
          </w:p>
        </w:tc>
      </w:tr>
      <w:tr w:rsidR="00D72821" w:rsidTr="00D72821">
        <w:tc>
          <w:tcPr>
            <w:tcW w:w="1980" w:type="dxa"/>
            <w:tcBorders>
              <w:bottom w:val="single" w:sz="4" w:space="0" w:color="auto"/>
            </w:tcBorders>
          </w:tcPr>
          <w:p w:rsidR="00D72821" w:rsidRPr="003936C8" w:rsidRDefault="00D72821" w:rsidP="0083545C">
            <w:pPr>
              <w:pStyle w:val="EACLText"/>
              <w:jc w:val="center"/>
              <w:rPr>
                <w:szCs w:val="22"/>
              </w:rPr>
            </w:pPr>
            <w:r w:rsidRPr="003936C8">
              <w:rPr>
                <w:szCs w:val="22"/>
              </w:rPr>
              <w:t>Microphone Array</w:t>
            </w:r>
          </w:p>
        </w:tc>
        <w:tc>
          <w:tcPr>
            <w:tcW w:w="990" w:type="dxa"/>
            <w:tcBorders>
              <w:bottom w:val="single" w:sz="4" w:space="0" w:color="auto"/>
            </w:tcBorders>
          </w:tcPr>
          <w:p w:rsidR="00D72821" w:rsidRPr="003936C8" w:rsidRDefault="00D72821" w:rsidP="0083545C">
            <w:pPr>
              <w:pStyle w:val="EACLText"/>
              <w:jc w:val="center"/>
              <w:rPr>
                <w:szCs w:val="22"/>
              </w:rPr>
            </w:pPr>
            <w:r w:rsidRPr="003936C8">
              <w:rPr>
                <w:szCs w:val="22"/>
              </w:rPr>
              <w:t>“</w:t>
            </w:r>
          </w:p>
        </w:tc>
        <w:tc>
          <w:tcPr>
            <w:tcW w:w="2610" w:type="dxa"/>
            <w:tcBorders>
              <w:bottom w:val="single" w:sz="4" w:space="0" w:color="auto"/>
            </w:tcBorders>
          </w:tcPr>
          <w:p w:rsidR="00D72821" w:rsidRPr="003936C8" w:rsidRDefault="00D72821" w:rsidP="003936C8">
            <w:pPr>
              <w:pStyle w:val="EACLText"/>
              <w:jc w:val="center"/>
              <w:rPr>
                <w:szCs w:val="22"/>
              </w:rPr>
            </w:pPr>
            <w:r w:rsidRPr="003936C8">
              <w:rPr>
                <w:szCs w:val="22"/>
              </w:rPr>
              <w:t xml:space="preserve">8 x C2070 </w:t>
            </w:r>
            <w:proofErr w:type="spellStart"/>
            <w:r w:rsidRPr="003936C8">
              <w:rPr>
                <w:szCs w:val="22"/>
              </w:rPr>
              <w:t>Senhieer</w:t>
            </w:r>
            <w:proofErr w:type="spellEnd"/>
            <w:r w:rsidRPr="003936C8">
              <w:rPr>
                <w:szCs w:val="22"/>
              </w:rPr>
              <w:t xml:space="preserve"> micr</w:t>
            </w:r>
            <w:r w:rsidRPr="003936C8">
              <w:rPr>
                <w:szCs w:val="22"/>
              </w:rPr>
              <w:t>o</w:t>
            </w:r>
            <w:r w:rsidRPr="003936C8">
              <w:rPr>
                <w:szCs w:val="22"/>
              </w:rPr>
              <w:t>phones with USB audio</w:t>
            </w:r>
          </w:p>
        </w:tc>
        <w:tc>
          <w:tcPr>
            <w:tcW w:w="1530" w:type="dxa"/>
            <w:tcBorders>
              <w:bottom w:val="single" w:sz="4" w:space="0" w:color="auto"/>
            </w:tcBorders>
          </w:tcPr>
          <w:p w:rsidR="00D72821" w:rsidRPr="003936C8" w:rsidRDefault="00D72821" w:rsidP="0083545C">
            <w:pPr>
              <w:pStyle w:val="EACLText"/>
              <w:jc w:val="center"/>
              <w:rPr>
                <w:szCs w:val="22"/>
              </w:rPr>
            </w:pPr>
            <w:r w:rsidRPr="003936C8">
              <w:rPr>
                <w:szCs w:val="22"/>
              </w:rPr>
              <w:t>16kHz</w:t>
            </w:r>
          </w:p>
        </w:tc>
        <w:tc>
          <w:tcPr>
            <w:tcW w:w="1890" w:type="dxa"/>
            <w:tcBorders>
              <w:bottom w:val="single" w:sz="4" w:space="0" w:color="auto"/>
            </w:tcBorders>
          </w:tcPr>
          <w:p w:rsidR="00D72821" w:rsidRPr="003936C8" w:rsidRDefault="00D72821" w:rsidP="0083545C">
            <w:pPr>
              <w:pStyle w:val="EACLText"/>
              <w:jc w:val="center"/>
              <w:rPr>
                <w:szCs w:val="22"/>
              </w:rPr>
            </w:pPr>
            <w:r w:rsidRPr="003936C8">
              <w:rPr>
                <w:szCs w:val="22"/>
              </w:rPr>
              <w:t>16bit</w:t>
            </w:r>
          </w:p>
        </w:tc>
      </w:tr>
      <w:tr w:rsidR="00D72821" w:rsidTr="00D72821">
        <w:tc>
          <w:tcPr>
            <w:tcW w:w="1980" w:type="dxa"/>
          </w:tcPr>
          <w:p w:rsidR="00D72821" w:rsidRPr="003936C8" w:rsidRDefault="00D72821" w:rsidP="0083545C">
            <w:pPr>
              <w:pStyle w:val="EACLText"/>
              <w:jc w:val="center"/>
              <w:rPr>
                <w:szCs w:val="22"/>
              </w:rPr>
            </w:pPr>
            <w:r w:rsidRPr="003936C8">
              <w:rPr>
                <w:szCs w:val="22"/>
              </w:rPr>
              <w:t>OBD-II Information</w:t>
            </w:r>
          </w:p>
        </w:tc>
        <w:tc>
          <w:tcPr>
            <w:tcW w:w="990" w:type="dxa"/>
          </w:tcPr>
          <w:p w:rsidR="00D72821" w:rsidRPr="003936C8" w:rsidRDefault="00D72821" w:rsidP="0083545C">
            <w:pPr>
              <w:pStyle w:val="EACLText"/>
              <w:jc w:val="center"/>
              <w:rPr>
                <w:szCs w:val="22"/>
              </w:rPr>
            </w:pPr>
            <w:r w:rsidRPr="003936C8">
              <w:rPr>
                <w:szCs w:val="22"/>
              </w:rPr>
              <w:t>“</w:t>
            </w:r>
          </w:p>
        </w:tc>
        <w:tc>
          <w:tcPr>
            <w:tcW w:w="2610" w:type="dxa"/>
          </w:tcPr>
          <w:p w:rsidR="00D72821" w:rsidRPr="003936C8" w:rsidRDefault="00D72821" w:rsidP="0083545C">
            <w:pPr>
              <w:pStyle w:val="EACLText"/>
              <w:jc w:val="center"/>
              <w:rPr>
                <w:szCs w:val="22"/>
              </w:rPr>
            </w:pPr>
          </w:p>
        </w:tc>
        <w:tc>
          <w:tcPr>
            <w:tcW w:w="1530" w:type="dxa"/>
          </w:tcPr>
          <w:p w:rsidR="00D72821" w:rsidRPr="003936C8" w:rsidRDefault="00D72821" w:rsidP="0083545C">
            <w:pPr>
              <w:pStyle w:val="EACLText"/>
              <w:jc w:val="center"/>
              <w:rPr>
                <w:szCs w:val="22"/>
              </w:rPr>
            </w:pPr>
            <w:r w:rsidRPr="003936C8">
              <w:rPr>
                <w:szCs w:val="22"/>
              </w:rPr>
              <w:t>10Hz</w:t>
            </w:r>
          </w:p>
        </w:tc>
        <w:tc>
          <w:tcPr>
            <w:tcW w:w="1890" w:type="dxa"/>
          </w:tcPr>
          <w:p w:rsidR="00D72821" w:rsidRPr="003936C8" w:rsidRDefault="00D72821" w:rsidP="0083545C">
            <w:pPr>
              <w:pStyle w:val="EACLText"/>
              <w:jc w:val="center"/>
              <w:rPr>
                <w:szCs w:val="22"/>
              </w:rPr>
            </w:pPr>
            <w:r w:rsidRPr="003936C8">
              <w:rPr>
                <w:szCs w:val="22"/>
              </w:rPr>
              <w:t>256 Bytes</w:t>
            </w:r>
          </w:p>
        </w:tc>
      </w:tr>
    </w:tbl>
    <w:p w:rsidR="00567DF6" w:rsidRDefault="00567DF6" w:rsidP="00567DF6">
      <w:pPr>
        <w:pStyle w:val="EACLSection"/>
        <w:sectPr w:rsidR="00567DF6" w:rsidSect="00567DF6">
          <w:type w:val="continuous"/>
          <w:pgSz w:w="11907" w:h="16840" w:code="9"/>
          <w:pgMar w:top="1418" w:right="1418" w:bottom="1418" w:left="1418" w:header="709" w:footer="709" w:gutter="0"/>
          <w:cols w:space="340"/>
        </w:sectPr>
      </w:pPr>
    </w:p>
    <w:p w:rsidR="00AA3575" w:rsidRDefault="00567DF6" w:rsidP="00AA3575">
      <w:pPr>
        <w:pStyle w:val="EACLTextIndent"/>
        <w:ind w:firstLine="0"/>
        <w:rPr>
          <w:szCs w:val="22"/>
        </w:rPr>
      </w:pPr>
      <w:r w:rsidRPr="003806DB">
        <w:rPr>
          <w:szCs w:val="22"/>
        </w:rPr>
        <w:lastRenderedPageBreak/>
        <w:t>Table 1:</w:t>
      </w:r>
      <w:r w:rsidR="00AA3575">
        <w:rPr>
          <w:szCs w:val="22"/>
        </w:rPr>
        <w:t xml:space="preserve"> Sensors and capture settings during data collection</w:t>
      </w:r>
    </w:p>
    <w:p w:rsidR="00882F04" w:rsidRDefault="00882F04" w:rsidP="00AA3575">
      <w:pPr>
        <w:pStyle w:val="EACLTextIndent"/>
        <w:ind w:firstLine="0"/>
        <w:rPr>
          <w:szCs w:val="22"/>
        </w:rPr>
      </w:pPr>
    </w:p>
    <w:p w:rsidR="00AA3575" w:rsidRDefault="00AA3575" w:rsidP="00AA3575">
      <w:pPr>
        <w:pStyle w:val="EACLTextIndent"/>
        <w:ind w:firstLine="0"/>
        <w:sectPr w:rsidR="00AA3575" w:rsidSect="00765D43">
          <w:type w:val="continuous"/>
          <w:pgSz w:w="11907" w:h="16840" w:code="9"/>
          <w:pgMar w:top="1418" w:right="1418" w:bottom="1418" w:left="1418" w:header="709" w:footer="709" w:gutter="0"/>
          <w:cols w:space="340"/>
        </w:sectPr>
      </w:pPr>
    </w:p>
    <w:p w:rsidR="00A21086" w:rsidRPr="000C2D39" w:rsidRDefault="00A21086" w:rsidP="00A21086">
      <w:pPr>
        <w:pStyle w:val="EACLSection"/>
        <w:numPr>
          <w:ilvl w:val="0"/>
          <w:numId w:val="2"/>
        </w:numPr>
      </w:pPr>
      <w:r>
        <w:lastRenderedPageBreak/>
        <w:t>The CESAR Data Collection Platform</w:t>
      </w:r>
    </w:p>
    <w:p w:rsidR="00A21086" w:rsidRDefault="00A21086" w:rsidP="00A21086">
      <w:pPr>
        <w:autoSpaceDE w:val="0"/>
        <w:autoSpaceDN w:val="0"/>
        <w:adjustRightInd w:val="0"/>
        <w:jc w:val="both"/>
        <w:rPr>
          <w:sz w:val="22"/>
          <w:szCs w:val="22"/>
          <w:lang w:eastAsia="tr-TR"/>
        </w:rPr>
      </w:pPr>
      <w:r>
        <w:rPr>
          <w:sz w:val="22"/>
          <w:szCs w:val="22"/>
          <w:lang w:eastAsia="tr-TR"/>
        </w:rPr>
        <w:t xml:space="preserve">Data collection was performed using </w:t>
      </w:r>
      <w:r w:rsidRPr="00AA3575">
        <w:rPr>
          <w:b/>
          <w:sz w:val="22"/>
          <w:szCs w:val="22"/>
          <w:lang w:eastAsia="tr-TR"/>
        </w:rPr>
        <w:t>CESAR</w:t>
      </w:r>
      <w:r>
        <w:rPr>
          <w:sz w:val="22"/>
          <w:szCs w:val="22"/>
          <w:lang w:eastAsia="tr-TR"/>
        </w:rPr>
        <w:t>, the “</w:t>
      </w:r>
      <w:r w:rsidRPr="00AA3575">
        <w:rPr>
          <w:b/>
          <w:sz w:val="22"/>
          <w:szCs w:val="22"/>
          <w:lang w:eastAsia="tr-TR"/>
        </w:rPr>
        <w:t>C</w:t>
      </w:r>
      <w:r>
        <w:rPr>
          <w:sz w:val="22"/>
          <w:szCs w:val="22"/>
          <w:lang w:eastAsia="tr-TR"/>
        </w:rPr>
        <w:t xml:space="preserve">ar </w:t>
      </w:r>
      <w:r w:rsidRPr="00AA3575">
        <w:rPr>
          <w:b/>
          <w:sz w:val="22"/>
          <w:szCs w:val="22"/>
          <w:lang w:eastAsia="tr-TR"/>
        </w:rPr>
        <w:t>E</w:t>
      </w:r>
      <w:r>
        <w:rPr>
          <w:sz w:val="22"/>
          <w:szCs w:val="22"/>
          <w:lang w:eastAsia="tr-TR"/>
        </w:rPr>
        <w:t xml:space="preserve">nvironment </w:t>
      </w:r>
      <w:r w:rsidRPr="00AA3575">
        <w:rPr>
          <w:b/>
          <w:sz w:val="22"/>
          <w:szCs w:val="22"/>
          <w:lang w:eastAsia="tr-TR"/>
        </w:rPr>
        <w:t>S</w:t>
      </w:r>
      <w:r>
        <w:rPr>
          <w:sz w:val="22"/>
          <w:szCs w:val="22"/>
          <w:lang w:eastAsia="tr-TR"/>
        </w:rPr>
        <w:t xml:space="preserve">ensor </w:t>
      </w:r>
      <w:r w:rsidRPr="00AA3575">
        <w:rPr>
          <w:b/>
          <w:sz w:val="22"/>
          <w:szCs w:val="22"/>
          <w:lang w:eastAsia="tr-TR"/>
        </w:rPr>
        <w:t>A</w:t>
      </w:r>
      <w:r>
        <w:rPr>
          <w:sz w:val="22"/>
          <w:szCs w:val="22"/>
          <w:lang w:eastAsia="tr-TR"/>
        </w:rPr>
        <w:t xml:space="preserve">djustable </w:t>
      </w:r>
      <w:r w:rsidRPr="00AA3575">
        <w:rPr>
          <w:b/>
          <w:sz w:val="22"/>
          <w:szCs w:val="22"/>
          <w:lang w:eastAsia="tr-TR"/>
        </w:rPr>
        <w:t>R</w:t>
      </w:r>
      <w:r>
        <w:rPr>
          <w:sz w:val="22"/>
          <w:szCs w:val="22"/>
          <w:lang w:eastAsia="tr-TR"/>
        </w:rPr>
        <w:t>ig” which was developed at CMU specifically to capture synchronized recordings across audio, visual and vehicular sensors. Additionally the platform was designed to be easily shifted b</w:t>
      </w:r>
      <w:r>
        <w:rPr>
          <w:sz w:val="22"/>
          <w:szCs w:val="22"/>
          <w:lang w:eastAsia="tr-TR"/>
        </w:rPr>
        <w:t>e</w:t>
      </w:r>
      <w:r>
        <w:rPr>
          <w:sz w:val="22"/>
          <w:szCs w:val="22"/>
          <w:lang w:eastAsia="tr-TR"/>
        </w:rPr>
        <w:t xml:space="preserve">tween vehicles. In the data collection described in this paper we collected data in 10 different vehicles across the 43 runs.  </w:t>
      </w:r>
    </w:p>
    <w:p w:rsidR="00C92805" w:rsidRDefault="00AA3575" w:rsidP="00A21086">
      <w:pPr>
        <w:autoSpaceDE w:val="0"/>
        <w:autoSpaceDN w:val="0"/>
        <w:adjustRightInd w:val="0"/>
        <w:ind w:firstLine="360"/>
        <w:jc w:val="both"/>
        <w:rPr>
          <w:sz w:val="22"/>
          <w:szCs w:val="22"/>
          <w:lang w:eastAsia="tr-TR"/>
        </w:rPr>
      </w:pPr>
      <w:r>
        <w:rPr>
          <w:sz w:val="22"/>
          <w:szCs w:val="22"/>
          <w:lang w:eastAsia="tr-TR"/>
        </w:rPr>
        <w:t xml:space="preserve">The Rig </w:t>
      </w:r>
      <w:r w:rsidR="00882F04">
        <w:rPr>
          <w:sz w:val="22"/>
          <w:szCs w:val="22"/>
          <w:lang w:eastAsia="tr-TR"/>
        </w:rPr>
        <w:t>consists</w:t>
      </w:r>
      <w:r>
        <w:rPr>
          <w:sz w:val="22"/>
          <w:szCs w:val="22"/>
          <w:lang w:eastAsia="tr-TR"/>
        </w:rPr>
        <w:t xml:space="preserve"> of three </w:t>
      </w:r>
      <w:r w:rsidR="00636C5F">
        <w:rPr>
          <w:sz w:val="22"/>
          <w:szCs w:val="22"/>
          <w:lang w:eastAsia="tr-TR"/>
        </w:rPr>
        <w:t>main</w:t>
      </w:r>
      <w:r>
        <w:rPr>
          <w:sz w:val="22"/>
          <w:szCs w:val="22"/>
          <w:lang w:eastAsia="tr-TR"/>
        </w:rPr>
        <w:t xml:space="preserve"> components, a data collection PC which resides in the trunk </w:t>
      </w:r>
      <w:r w:rsidR="00882F04">
        <w:rPr>
          <w:sz w:val="22"/>
          <w:szCs w:val="22"/>
          <w:lang w:eastAsia="tr-TR"/>
        </w:rPr>
        <w:t>and operates off the 12V power supply of the vehicle</w:t>
      </w:r>
      <w:r>
        <w:rPr>
          <w:sz w:val="22"/>
          <w:szCs w:val="22"/>
          <w:lang w:eastAsia="tr-TR"/>
        </w:rPr>
        <w:t xml:space="preserve">, a roof rack </w:t>
      </w:r>
      <w:r w:rsidR="00636C5F">
        <w:rPr>
          <w:sz w:val="22"/>
          <w:szCs w:val="22"/>
          <w:lang w:eastAsia="tr-TR"/>
        </w:rPr>
        <w:t>on</w:t>
      </w:r>
      <w:r>
        <w:rPr>
          <w:sz w:val="22"/>
          <w:szCs w:val="22"/>
          <w:lang w:eastAsia="tr-TR"/>
        </w:rPr>
        <w:t xml:space="preserve"> </w:t>
      </w:r>
      <w:r w:rsidR="00636C5F">
        <w:rPr>
          <w:sz w:val="22"/>
          <w:szCs w:val="22"/>
          <w:lang w:eastAsia="tr-TR"/>
        </w:rPr>
        <w:t xml:space="preserve">which </w:t>
      </w:r>
      <w:r>
        <w:rPr>
          <w:sz w:val="22"/>
          <w:szCs w:val="22"/>
          <w:lang w:eastAsia="tr-TR"/>
        </w:rPr>
        <w:t xml:space="preserve">the </w:t>
      </w:r>
      <w:r w:rsidR="00636C5F">
        <w:rPr>
          <w:sz w:val="22"/>
          <w:szCs w:val="22"/>
          <w:lang w:eastAsia="tr-TR"/>
        </w:rPr>
        <w:t>external</w:t>
      </w:r>
      <w:r>
        <w:rPr>
          <w:sz w:val="22"/>
          <w:szCs w:val="22"/>
          <w:lang w:eastAsia="tr-TR"/>
        </w:rPr>
        <w:t xml:space="preserve"> sensors </w:t>
      </w:r>
      <w:r w:rsidR="00636C5F">
        <w:rPr>
          <w:sz w:val="22"/>
          <w:szCs w:val="22"/>
          <w:lang w:eastAsia="tr-TR"/>
        </w:rPr>
        <w:t>are mounted (Figure 1-a)</w:t>
      </w:r>
      <w:r>
        <w:rPr>
          <w:sz w:val="22"/>
          <w:szCs w:val="22"/>
          <w:lang w:eastAsia="tr-TR"/>
        </w:rPr>
        <w:t xml:space="preserve">, and a set of internal sensors which are mounted in the cabin of the vehicle </w:t>
      </w:r>
      <w:r w:rsidR="00636C5F">
        <w:rPr>
          <w:sz w:val="22"/>
          <w:szCs w:val="22"/>
          <w:lang w:eastAsia="tr-TR"/>
        </w:rPr>
        <w:t>(Figure 1-c)</w:t>
      </w:r>
      <w:r>
        <w:rPr>
          <w:sz w:val="22"/>
          <w:szCs w:val="22"/>
          <w:lang w:eastAsia="tr-TR"/>
        </w:rPr>
        <w:t xml:space="preserve">. </w:t>
      </w:r>
      <w:ins w:id="39" w:author="test" w:date="2013-05-07T12:44:00Z">
        <w:r w:rsidR="00D02DED">
          <w:rPr>
            <w:sz w:val="22"/>
            <w:szCs w:val="22"/>
            <w:lang w:eastAsia="tr-TR"/>
          </w:rPr>
          <w:t xml:space="preserve">Table 1 lists </w:t>
        </w:r>
      </w:ins>
      <w:del w:id="40" w:author="test" w:date="2013-05-07T12:44:00Z">
        <w:r w:rsidR="004211FD" w:rsidDel="00D02DED">
          <w:rPr>
            <w:sz w:val="22"/>
            <w:szCs w:val="22"/>
            <w:lang w:eastAsia="tr-TR"/>
          </w:rPr>
          <w:delText>T</w:delText>
        </w:r>
      </w:del>
      <w:ins w:id="41" w:author="test" w:date="2013-05-07T12:44:00Z">
        <w:r w:rsidR="00D02DED">
          <w:rPr>
            <w:sz w:val="22"/>
            <w:szCs w:val="22"/>
            <w:lang w:eastAsia="tr-TR"/>
          </w:rPr>
          <w:t>t</w:t>
        </w:r>
      </w:ins>
      <w:r>
        <w:rPr>
          <w:sz w:val="22"/>
          <w:szCs w:val="22"/>
          <w:lang w:eastAsia="tr-TR"/>
        </w:rPr>
        <w:t>he</w:t>
      </w:r>
      <w:r w:rsidR="004211FD">
        <w:rPr>
          <w:sz w:val="22"/>
          <w:szCs w:val="22"/>
          <w:lang w:eastAsia="tr-TR"/>
        </w:rPr>
        <w:t xml:space="preserve"> sensors </w:t>
      </w:r>
      <w:r w:rsidR="004211FD">
        <w:rPr>
          <w:sz w:val="22"/>
          <w:szCs w:val="22"/>
          <w:lang w:eastAsia="tr-TR"/>
        </w:rPr>
        <w:lastRenderedPageBreak/>
        <w:t xml:space="preserve">used </w:t>
      </w:r>
      <w:r w:rsidR="00C92805">
        <w:rPr>
          <w:sz w:val="22"/>
          <w:szCs w:val="22"/>
          <w:lang w:eastAsia="tr-TR"/>
        </w:rPr>
        <w:t>in the</w:t>
      </w:r>
      <w:r w:rsidR="004211FD">
        <w:rPr>
          <w:sz w:val="22"/>
          <w:szCs w:val="22"/>
          <w:lang w:eastAsia="tr-TR"/>
        </w:rPr>
        <w:t xml:space="preserve"> data collection </w:t>
      </w:r>
      <w:r w:rsidR="00C92805">
        <w:rPr>
          <w:sz w:val="22"/>
          <w:szCs w:val="22"/>
          <w:lang w:eastAsia="tr-TR"/>
        </w:rPr>
        <w:t xml:space="preserve">described </w:t>
      </w:r>
      <w:del w:id="42" w:author="test" w:date="2013-05-07T12:44:00Z">
        <w:r w:rsidR="00C92805" w:rsidDel="00D02DED">
          <w:rPr>
            <w:sz w:val="22"/>
            <w:szCs w:val="22"/>
            <w:lang w:eastAsia="tr-TR"/>
          </w:rPr>
          <w:delText xml:space="preserve">in this </w:delText>
        </w:r>
        <w:r w:rsidR="00882F04" w:rsidDel="00D02DED">
          <w:rPr>
            <w:sz w:val="22"/>
            <w:szCs w:val="22"/>
            <w:lang w:eastAsia="tr-TR"/>
          </w:rPr>
          <w:delText>p</w:delText>
        </w:r>
        <w:r w:rsidR="00882F04" w:rsidDel="00D02DED">
          <w:rPr>
            <w:sz w:val="22"/>
            <w:szCs w:val="22"/>
            <w:lang w:eastAsia="tr-TR"/>
          </w:rPr>
          <w:delText>a</w:delText>
        </w:r>
        <w:r w:rsidR="00882F04" w:rsidDel="00D02DED">
          <w:rPr>
            <w:sz w:val="22"/>
            <w:szCs w:val="22"/>
            <w:lang w:eastAsia="tr-TR"/>
          </w:rPr>
          <w:delText>per</w:delText>
        </w:r>
      </w:del>
      <w:ins w:id="43" w:author="test" w:date="2013-05-07T12:44:00Z">
        <w:r w:rsidR="00D02DED">
          <w:rPr>
            <w:sz w:val="22"/>
            <w:szCs w:val="22"/>
            <w:lang w:eastAsia="tr-TR"/>
          </w:rPr>
          <w:t>below</w:t>
        </w:r>
      </w:ins>
      <w:del w:id="44" w:author="test" w:date="2013-05-07T12:44:00Z">
        <w:r w:rsidR="00882F04" w:rsidDel="00D02DED">
          <w:rPr>
            <w:sz w:val="22"/>
            <w:szCs w:val="22"/>
            <w:lang w:eastAsia="tr-TR"/>
          </w:rPr>
          <w:delText xml:space="preserve"> are listed in Table 1</w:delText>
        </w:r>
      </w:del>
      <w:r w:rsidR="00882F04">
        <w:rPr>
          <w:sz w:val="22"/>
          <w:szCs w:val="22"/>
          <w:lang w:eastAsia="tr-TR"/>
        </w:rPr>
        <w:t xml:space="preserve">. </w:t>
      </w:r>
      <w:r w:rsidR="004211FD">
        <w:rPr>
          <w:sz w:val="22"/>
          <w:szCs w:val="22"/>
          <w:lang w:eastAsia="tr-TR"/>
        </w:rPr>
        <w:t xml:space="preserve"> </w:t>
      </w:r>
    </w:p>
    <w:p w:rsidR="00C92805" w:rsidRDefault="00C92805" w:rsidP="00A21086">
      <w:pPr>
        <w:autoSpaceDE w:val="0"/>
        <w:autoSpaceDN w:val="0"/>
        <w:adjustRightInd w:val="0"/>
        <w:ind w:firstLine="360"/>
        <w:jc w:val="both"/>
        <w:rPr>
          <w:sz w:val="22"/>
          <w:szCs w:val="22"/>
          <w:lang w:eastAsia="tr-TR"/>
        </w:rPr>
      </w:pPr>
      <w:r>
        <w:rPr>
          <w:sz w:val="22"/>
          <w:szCs w:val="22"/>
          <w:lang w:eastAsia="tr-TR"/>
        </w:rPr>
        <w:t xml:space="preserve">External sensors included external cameras to capture the driver’s field-of-view, a </w:t>
      </w:r>
      <w:ins w:id="45" w:author="test" w:date="2013-05-07T12:34:00Z">
        <w:r w:rsidR="008D23FA">
          <w:rPr>
            <w:sz w:val="22"/>
            <w:szCs w:val="22"/>
            <w:lang w:eastAsia="tr-TR"/>
          </w:rPr>
          <w:t xml:space="preserve">high-precision </w:t>
        </w:r>
      </w:ins>
      <w:r>
        <w:rPr>
          <w:sz w:val="22"/>
          <w:szCs w:val="22"/>
          <w:lang w:eastAsia="tr-TR"/>
        </w:rPr>
        <w:t>GPS</w:t>
      </w:r>
      <w:del w:id="46" w:author="test" w:date="2013-05-07T12:45:00Z">
        <w:r w:rsidDel="00D02DED">
          <w:rPr>
            <w:sz w:val="22"/>
            <w:szCs w:val="22"/>
            <w:lang w:eastAsia="tr-TR"/>
          </w:rPr>
          <w:delText xml:space="preserve"> for vehicle location</w:delText>
        </w:r>
      </w:del>
      <w:r>
        <w:rPr>
          <w:sz w:val="22"/>
          <w:szCs w:val="22"/>
          <w:lang w:eastAsia="tr-TR"/>
        </w:rPr>
        <w:t xml:space="preserve">, and an IMU for car orientation and chassis vibration. Internal sensors consisted of a USB camera, a </w:t>
      </w:r>
      <w:proofErr w:type="spellStart"/>
      <w:r>
        <w:rPr>
          <w:sz w:val="22"/>
          <w:szCs w:val="22"/>
          <w:lang w:eastAsia="tr-TR"/>
        </w:rPr>
        <w:t>Kinect</w:t>
      </w:r>
      <w:proofErr w:type="spellEnd"/>
      <w:r>
        <w:rPr>
          <w:sz w:val="22"/>
          <w:szCs w:val="22"/>
          <w:lang w:eastAsia="tr-TR"/>
        </w:rPr>
        <w:t xml:space="preserve"> and a m</w:t>
      </w:r>
      <w:r>
        <w:rPr>
          <w:sz w:val="22"/>
          <w:szCs w:val="22"/>
          <w:lang w:eastAsia="tr-TR"/>
        </w:rPr>
        <w:t>i</w:t>
      </w:r>
      <w:r>
        <w:rPr>
          <w:sz w:val="22"/>
          <w:szCs w:val="22"/>
          <w:lang w:eastAsia="tr-TR"/>
        </w:rPr>
        <w:t>crophone-array which were setup to capture the driver and copilot interaction as shown in (Figure 1-b). A CAN-BUS device was used to capture</w:t>
      </w:r>
      <w:ins w:id="47" w:author="test" w:date="2013-05-07T12:34:00Z">
        <w:r w:rsidR="008D23FA">
          <w:rPr>
            <w:sz w:val="22"/>
            <w:szCs w:val="22"/>
            <w:lang w:eastAsia="tr-TR"/>
          </w:rPr>
          <w:t xml:space="preserve"> the </w:t>
        </w:r>
      </w:ins>
      <w:ins w:id="48" w:author="test" w:date="2013-05-07T12:45:00Z">
        <w:r w:rsidR="00D02DED">
          <w:rPr>
            <w:sz w:val="22"/>
            <w:szCs w:val="22"/>
            <w:lang w:eastAsia="tr-TR"/>
          </w:rPr>
          <w:t>car</w:t>
        </w:r>
      </w:ins>
      <w:ins w:id="49" w:author="test" w:date="2013-05-07T12:34:00Z">
        <w:r w:rsidR="008D23FA">
          <w:rPr>
            <w:sz w:val="22"/>
            <w:szCs w:val="22"/>
            <w:lang w:eastAsia="tr-TR"/>
          </w:rPr>
          <w:t>'s On-Board Diagnostic</w:t>
        </w:r>
      </w:ins>
      <w:ins w:id="50" w:author="test" w:date="2013-05-07T12:45:00Z">
        <w:r w:rsidR="00D02DED">
          <w:rPr>
            <w:sz w:val="22"/>
            <w:szCs w:val="22"/>
            <w:lang w:eastAsia="tr-TR"/>
          </w:rPr>
          <w:t xml:space="preserve"> </w:t>
        </w:r>
      </w:ins>
      <w:del w:id="51" w:author="test" w:date="2013-05-07T12:34:00Z">
        <w:r w:rsidDel="008D23FA">
          <w:rPr>
            <w:sz w:val="22"/>
            <w:szCs w:val="22"/>
            <w:lang w:eastAsia="tr-TR"/>
          </w:rPr>
          <w:delText xml:space="preserve"> </w:delText>
        </w:r>
      </w:del>
      <w:ins w:id="52" w:author="test" w:date="2013-05-07T12:34:00Z">
        <w:r w:rsidR="008D23FA">
          <w:rPr>
            <w:sz w:val="22"/>
            <w:szCs w:val="22"/>
            <w:lang w:eastAsia="tr-TR"/>
          </w:rPr>
          <w:t>(</w:t>
        </w:r>
      </w:ins>
      <w:r>
        <w:rPr>
          <w:sz w:val="22"/>
          <w:szCs w:val="22"/>
          <w:lang w:eastAsia="tr-TR"/>
        </w:rPr>
        <w:t>ODB-II</w:t>
      </w:r>
      <w:ins w:id="53" w:author="test" w:date="2013-05-07T12:34:00Z">
        <w:r w:rsidR="008D23FA">
          <w:rPr>
            <w:sz w:val="22"/>
            <w:szCs w:val="22"/>
            <w:lang w:eastAsia="tr-TR"/>
          </w:rPr>
          <w:t>)</w:t>
        </w:r>
      </w:ins>
      <w:r>
        <w:rPr>
          <w:sz w:val="22"/>
          <w:szCs w:val="22"/>
          <w:lang w:eastAsia="tr-TR"/>
        </w:rPr>
        <w:t xml:space="preserve"> inform</w:t>
      </w:r>
      <w:r>
        <w:rPr>
          <w:sz w:val="22"/>
          <w:szCs w:val="22"/>
          <w:lang w:eastAsia="tr-TR"/>
        </w:rPr>
        <w:t>a</w:t>
      </w:r>
      <w:r>
        <w:rPr>
          <w:sz w:val="22"/>
          <w:szCs w:val="22"/>
          <w:lang w:eastAsia="tr-TR"/>
        </w:rPr>
        <w:t>tion</w:t>
      </w:r>
    </w:p>
    <w:p w:rsidR="00636C5F" w:rsidRPr="00636C5F" w:rsidRDefault="00882F04" w:rsidP="00A21086">
      <w:pPr>
        <w:autoSpaceDE w:val="0"/>
        <w:autoSpaceDN w:val="0"/>
        <w:adjustRightInd w:val="0"/>
        <w:ind w:firstLine="360"/>
        <w:jc w:val="both"/>
        <w:rPr>
          <w:sz w:val="22"/>
          <w:szCs w:val="22"/>
          <w:lang w:eastAsia="tr-TR"/>
        </w:rPr>
        <w:sectPr w:rsidR="00636C5F" w:rsidRPr="00636C5F" w:rsidSect="00882F04">
          <w:type w:val="continuous"/>
          <w:pgSz w:w="11907" w:h="16840" w:code="9"/>
          <w:pgMar w:top="1418" w:right="1418" w:bottom="1418" w:left="1418" w:header="709" w:footer="709" w:gutter="0"/>
          <w:cols w:num="2" w:space="340"/>
        </w:sectPr>
      </w:pPr>
      <w:r>
        <w:rPr>
          <w:sz w:val="22"/>
          <w:szCs w:val="22"/>
          <w:lang w:eastAsia="tr-TR"/>
        </w:rPr>
        <w:t>The data collection PC consist</w:t>
      </w:r>
      <w:r w:rsidR="00636C5F">
        <w:rPr>
          <w:sz w:val="22"/>
          <w:szCs w:val="22"/>
          <w:lang w:eastAsia="tr-TR"/>
        </w:rPr>
        <w:t>s</w:t>
      </w:r>
      <w:r>
        <w:rPr>
          <w:sz w:val="22"/>
          <w:szCs w:val="22"/>
          <w:lang w:eastAsia="tr-TR"/>
        </w:rPr>
        <w:t xml:space="preserve"> of a standard desktop </w:t>
      </w:r>
      <w:r w:rsidR="00636C5F">
        <w:rPr>
          <w:sz w:val="22"/>
          <w:szCs w:val="22"/>
          <w:lang w:eastAsia="tr-TR"/>
        </w:rPr>
        <w:t>PC</w:t>
      </w:r>
      <w:r>
        <w:rPr>
          <w:sz w:val="22"/>
          <w:szCs w:val="22"/>
          <w:lang w:eastAsia="tr-TR"/>
        </w:rPr>
        <w:t xml:space="preserve"> with a 3.2GHz i7 Intel processor and 32GB </w:t>
      </w:r>
      <w:r w:rsidR="00636C5F">
        <w:rPr>
          <w:sz w:val="22"/>
          <w:szCs w:val="22"/>
          <w:lang w:eastAsia="tr-TR"/>
        </w:rPr>
        <w:t>of memory</w:t>
      </w:r>
      <w:r w:rsidR="00C92805">
        <w:rPr>
          <w:sz w:val="22"/>
          <w:szCs w:val="22"/>
          <w:lang w:eastAsia="tr-TR"/>
        </w:rPr>
        <w:t>, running Windows 7</w:t>
      </w:r>
      <w:r w:rsidR="00636C5F">
        <w:rPr>
          <w:sz w:val="22"/>
          <w:szCs w:val="22"/>
          <w:lang w:eastAsia="tr-TR"/>
        </w:rPr>
        <w:t>. An 8-way SSD raid was</w:t>
      </w:r>
      <w:r>
        <w:rPr>
          <w:sz w:val="22"/>
          <w:szCs w:val="22"/>
          <w:lang w:eastAsia="tr-TR"/>
        </w:rPr>
        <w:t xml:space="preserve"> used to </w:t>
      </w:r>
      <w:r w:rsidR="00636C5F">
        <w:rPr>
          <w:sz w:val="22"/>
          <w:szCs w:val="22"/>
          <w:lang w:eastAsia="tr-TR"/>
        </w:rPr>
        <w:t>capture uncompressed sensor data. One 40 minute data collection run, typically produced</w:t>
      </w:r>
      <w:r w:rsidR="00C92805">
        <w:rPr>
          <w:sz w:val="22"/>
          <w:szCs w:val="22"/>
          <w:lang w:eastAsia="tr-TR"/>
        </w:rPr>
        <w:t xml:space="preserve"> </w:t>
      </w:r>
      <w:r w:rsidR="004E1D4F">
        <w:rPr>
          <w:sz w:val="22"/>
          <w:szCs w:val="22"/>
          <w:lang w:eastAsia="tr-TR"/>
        </w:rPr>
        <w:t>42</w:t>
      </w:r>
      <w:r w:rsidR="00636C5F">
        <w:rPr>
          <w:sz w:val="22"/>
          <w:szCs w:val="22"/>
          <w:lang w:eastAsia="tr-TR"/>
        </w:rPr>
        <w:t xml:space="preserve">0GB of data which was first captured onto the SSD raid and then copied </w:t>
      </w:r>
      <w:r w:rsidR="00636C5F">
        <w:rPr>
          <w:sz w:val="22"/>
          <w:szCs w:val="22"/>
          <w:lang w:eastAsia="tr-TR"/>
        </w:rPr>
        <w:lastRenderedPageBreak/>
        <w:t>to an external disk drive for storage.</w:t>
      </w:r>
      <w:r w:rsidR="00070E10">
        <w:rPr>
          <w:sz w:val="22"/>
          <w:szCs w:val="22"/>
          <w:lang w:eastAsia="tr-TR"/>
        </w:rPr>
        <w:t xml:space="preserve"> </w:t>
      </w:r>
      <w:r w:rsidR="00C92805">
        <w:rPr>
          <w:sz w:val="22"/>
          <w:szCs w:val="22"/>
          <w:lang w:eastAsia="tr-TR"/>
        </w:rPr>
        <w:t xml:space="preserve">The data collection software was written in C++ and C#, </w:t>
      </w:r>
      <w:r w:rsidR="00C92805">
        <w:rPr>
          <w:sz w:val="22"/>
          <w:szCs w:val="22"/>
          <w:lang w:eastAsia="tr-TR"/>
        </w:rPr>
        <w:lastRenderedPageBreak/>
        <w:t>and optimized to li</w:t>
      </w:r>
      <w:r w:rsidR="00810834">
        <w:rPr>
          <w:sz w:val="22"/>
          <w:szCs w:val="22"/>
          <w:lang w:eastAsia="tr-TR"/>
        </w:rPr>
        <w:t>mit frame loss.</w:t>
      </w:r>
    </w:p>
    <w:p w:rsidR="003806DB" w:rsidRPr="00810834" w:rsidRDefault="003806DB" w:rsidP="00810834">
      <w:pPr>
        <w:pStyle w:val="EACLSection"/>
        <w:spacing w:before="0" w:after="0"/>
        <w:rPr>
          <w:sz w:val="2"/>
          <w:szCs w:val="2"/>
        </w:rPr>
      </w:pPr>
    </w:p>
    <w:tbl>
      <w:tblPr>
        <w:tblStyle w:val="TableGrid"/>
        <w:tblW w:w="0" w:type="auto"/>
        <w:tblLook w:val="04A0"/>
      </w:tblPr>
      <w:tblGrid>
        <w:gridCol w:w="378"/>
        <w:gridCol w:w="4770"/>
        <w:gridCol w:w="4139"/>
      </w:tblGrid>
      <w:tr w:rsidR="003806DB" w:rsidTr="003806DB">
        <w:tc>
          <w:tcPr>
            <w:tcW w:w="378" w:type="dxa"/>
          </w:tcPr>
          <w:p w:rsidR="003806DB" w:rsidRPr="00693690" w:rsidRDefault="003806DB" w:rsidP="00810834">
            <w:pPr>
              <w:pStyle w:val="EACLTextIndent"/>
              <w:ind w:firstLine="0"/>
            </w:pPr>
          </w:p>
        </w:tc>
        <w:tc>
          <w:tcPr>
            <w:tcW w:w="4770" w:type="dxa"/>
          </w:tcPr>
          <w:p w:rsidR="003806DB" w:rsidRPr="00810834" w:rsidRDefault="003806DB" w:rsidP="003806DB">
            <w:pPr>
              <w:pStyle w:val="EACLText"/>
              <w:jc w:val="center"/>
              <w:rPr>
                <w:b/>
              </w:rPr>
            </w:pPr>
            <w:r w:rsidRPr="00810834">
              <w:rPr>
                <w:b/>
              </w:rPr>
              <w:t>Initial instructions</w:t>
            </w:r>
          </w:p>
        </w:tc>
        <w:tc>
          <w:tcPr>
            <w:tcW w:w="4139" w:type="dxa"/>
          </w:tcPr>
          <w:p w:rsidR="003806DB" w:rsidRPr="00810834" w:rsidRDefault="003806DB" w:rsidP="003806DB">
            <w:pPr>
              <w:pStyle w:val="EACLText"/>
              <w:jc w:val="center"/>
              <w:rPr>
                <w:b/>
              </w:rPr>
            </w:pPr>
            <w:r w:rsidRPr="00810834">
              <w:rPr>
                <w:b/>
              </w:rPr>
              <w:t>Unannounced tasks / interruptions</w:t>
            </w:r>
          </w:p>
        </w:tc>
      </w:tr>
      <w:tr w:rsidR="003806DB" w:rsidTr="003806DB">
        <w:tc>
          <w:tcPr>
            <w:tcW w:w="378" w:type="dxa"/>
          </w:tcPr>
          <w:p w:rsidR="003806DB" w:rsidRPr="00810834" w:rsidRDefault="003806DB" w:rsidP="003806DB">
            <w:pPr>
              <w:pStyle w:val="EACLText"/>
              <w:jc w:val="center"/>
              <w:rPr>
                <w:b/>
              </w:rPr>
            </w:pPr>
            <w:r w:rsidRPr="00810834">
              <w:rPr>
                <w:b/>
              </w:rPr>
              <w:t>1</w:t>
            </w:r>
          </w:p>
        </w:tc>
        <w:tc>
          <w:tcPr>
            <w:tcW w:w="4770" w:type="dxa"/>
          </w:tcPr>
          <w:p w:rsidR="003806DB" w:rsidRPr="00693690" w:rsidRDefault="003806DB" w:rsidP="003806DB">
            <w:pPr>
              <w:pStyle w:val="EACLTextIndent"/>
              <w:ind w:firstLine="0"/>
              <w:rPr>
                <w:lang w:eastAsia="tr-TR"/>
              </w:rPr>
            </w:pPr>
            <w:r w:rsidRPr="00693690">
              <w:rPr>
                <w:lang w:eastAsia="tr-TR"/>
              </w:rPr>
              <w:t>Pick a sight-seeing destination and visit it.</w:t>
            </w:r>
          </w:p>
        </w:tc>
        <w:tc>
          <w:tcPr>
            <w:tcW w:w="4139" w:type="dxa"/>
          </w:tcPr>
          <w:p w:rsidR="003806DB" w:rsidRDefault="003806DB" w:rsidP="003806DB">
            <w:pPr>
              <w:pStyle w:val="EACLText"/>
              <w:ind w:left="-18"/>
            </w:pPr>
            <w:r>
              <w:t>None.</w:t>
            </w:r>
          </w:p>
        </w:tc>
      </w:tr>
      <w:tr w:rsidR="003806DB" w:rsidTr="003806DB">
        <w:tc>
          <w:tcPr>
            <w:tcW w:w="378" w:type="dxa"/>
          </w:tcPr>
          <w:p w:rsidR="003806DB" w:rsidRPr="00810834" w:rsidRDefault="003806DB" w:rsidP="003806DB">
            <w:pPr>
              <w:pStyle w:val="EACLText"/>
              <w:jc w:val="center"/>
              <w:rPr>
                <w:b/>
              </w:rPr>
            </w:pPr>
            <w:r w:rsidRPr="00810834">
              <w:rPr>
                <w:b/>
              </w:rPr>
              <w:t>2</w:t>
            </w:r>
          </w:p>
        </w:tc>
        <w:tc>
          <w:tcPr>
            <w:tcW w:w="4770" w:type="dxa"/>
          </w:tcPr>
          <w:p w:rsidR="003806DB" w:rsidRPr="00693690" w:rsidRDefault="003806DB" w:rsidP="003806DB">
            <w:pPr>
              <w:pStyle w:val="EACLText"/>
            </w:pPr>
            <w:r w:rsidRPr="00693690">
              <w:t>Go to the post office, the gym, McDonald's.</w:t>
            </w:r>
          </w:p>
        </w:tc>
        <w:tc>
          <w:tcPr>
            <w:tcW w:w="4139" w:type="dxa"/>
          </w:tcPr>
          <w:p w:rsidR="003806DB" w:rsidRDefault="003806DB" w:rsidP="003806DB">
            <w:pPr>
              <w:pStyle w:val="EACLText"/>
              <w:ind w:left="-18"/>
            </w:pPr>
            <w:r>
              <w:t>T</w:t>
            </w:r>
            <w:r w:rsidRPr="0089344B">
              <w:t>rip to the gas station</w:t>
            </w:r>
            <w:r>
              <w:t xml:space="preserve"> to refill.</w:t>
            </w:r>
          </w:p>
        </w:tc>
      </w:tr>
      <w:tr w:rsidR="003806DB" w:rsidTr="003806DB">
        <w:tc>
          <w:tcPr>
            <w:tcW w:w="378" w:type="dxa"/>
          </w:tcPr>
          <w:p w:rsidR="003806DB" w:rsidRPr="00810834" w:rsidRDefault="003806DB" w:rsidP="003806DB">
            <w:pPr>
              <w:pStyle w:val="EACLText"/>
              <w:jc w:val="center"/>
              <w:rPr>
                <w:b/>
              </w:rPr>
            </w:pPr>
            <w:r w:rsidRPr="00810834">
              <w:rPr>
                <w:b/>
              </w:rPr>
              <w:t>3</w:t>
            </w:r>
          </w:p>
        </w:tc>
        <w:tc>
          <w:tcPr>
            <w:tcW w:w="4770" w:type="dxa"/>
          </w:tcPr>
          <w:p w:rsidR="003806DB" w:rsidRPr="00693690" w:rsidRDefault="003806DB" w:rsidP="003806DB">
            <w:pPr>
              <w:pStyle w:val="EACLTextIndent"/>
              <w:ind w:firstLine="0"/>
              <w:rPr>
                <w:lang w:eastAsia="tr-TR"/>
              </w:rPr>
            </w:pPr>
            <w:r w:rsidRPr="00693690">
              <w:t>Drop off colleague at their meeting, go to meeting.</w:t>
            </w:r>
            <w:r w:rsidRPr="00693690">
              <w:rPr>
                <w:lang w:eastAsia="tr-TR"/>
              </w:rPr>
              <w:t xml:space="preserve"> </w:t>
            </w:r>
          </w:p>
        </w:tc>
        <w:tc>
          <w:tcPr>
            <w:tcW w:w="4139" w:type="dxa"/>
          </w:tcPr>
          <w:p w:rsidR="003806DB" w:rsidRPr="00693690" w:rsidRDefault="003806DB" w:rsidP="003806DB">
            <w:pPr>
              <w:pStyle w:val="EACLTextIndent"/>
              <w:ind w:left="-18" w:firstLine="0"/>
              <w:rPr>
                <w:i/>
                <w:lang w:eastAsia="tr-TR"/>
              </w:rPr>
            </w:pPr>
            <w:r>
              <w:t>Unplanned detour to avoid traffic.</w:t>
            </w:r>
          </w:p>
        </w:tc>
      </w:tr>
      <w:tr w:rsidR="003806DB" w:rsidTr="003806DB">
        <w:tc>
          <w:tcPr>
            <w:tcW w:w="378" w:type="dxa"/>
          </w:tcPr>
          <w:p w:rsidR="003806DB" w:rsidRPr="00810834" w:rsidRDefault="003806DB" w:rsidP="003806DB">
            <w:pPr>
              <w:pStyle w:val="EACLText"/>
              <w:jc w:val="center"/>
              <w:rPr>
                <w:b/>
              </w:rPr>
            </w:pPr>
            <w:r w:rsidRPr="00810834">
              <w:rPr>
                <w:b/>
              </w:rPr>
              <w:t>4</w:t>
            </w:r>
          </w:p>
        </w:tc>
        <w:tc>
          <w:tcPr>
            <w:tcW w:w="4770" w:type="dxa"/>
          </w:tcPr>
          <w:p w:rsidR="003806DB" w:rsidRPr="00693690" w:rsidRDefault="003806DB" w:rsidP="003806DB">
            <w:pPr>
              <w:pStyle w:val="EACLText"/>
            </w:pPr>
            <w:r w:rsidRPr="00693690">
              <w:rPr>
                <w:lang w:eastAsia="tr-TR"/>
              </w:rPr>
              <w:t>Go to a second meeting.</w:t>
            </w:r>
          </w:p>
        </w:tc>
        <w:tc>
          <w:tcPr>
            <w:tcW w:w="4139" w:type="dxa"/>
          </w:tcPr>
          <w:p w:rsidR="003806DB" w:rsidRDefault="003806DB" w:rsidP="003806DB">
            <w:pPr>
              <w:pStyle w:val="EACLText"/>
              <w:ind w:left="-18"/>
            </w:pPr>
            <w:r>
              <w:rPr>
                <w:lang w:eastAsia="tr-TR"/>
              </w:rPr>
              <w:t>Text message exchange with a friend, plan a visit. Return to destination 3 to drop doc</w:t>
            </w:r>
            <w:r>
              <w:rPr>
                <w:lang w:eastAsia="tr-TR"/>
              </w:rPr>
              <w:t>u</w:t>
            </w:r>
            <w:r>
              <w:rPr>
                <w:lang w:eastAsia="tr-TR"/>
              </w:rPr>
              <w:t>ments forgotten by colleague.</w:t>
            </w:r>
          </w:p>
        </w:tc>
      </w:tr>
      <w:tr w:rsidR="003806DB" w:rsidTr="003806DB">
        <w:tc>
          <w:tcPr>
            <w:tcW w:w="378" w:type="dxa"/>
          </w:tcPr>
          <w:p w:rsidR="003806DB" w:rsidRPr="00810834" w:rsidRDefault="003806DB" w:rsidP="003806DB">
            <w:pPr>
              <w:pStyle w:val="EACLText"/>
              <w:jc w:val="center"/>
              <w:rPr>
                <w:b/>
              </w:rPr>
            </w:pPr>
            <w:r w:rsidRPr="00810834">
              <w:rPr>
                <w:b/>
              </w:rPr>
              <w:t>5</w:t>
            </w:r>
          </w:p>
        </w:tc>
        <w:tc>
          <w:tcPr>
            <w:tcW w:w="4770" w:type="dxa"/>
          </w:tcPr>
          <w:p w:rsidR="003806DB" w:rsidRPr="00693690" w:rsidRDefault="003806DB" w:rsidP="003806DB">
            <w:pPr>
              <w:pStyle w:val="EACLText"/>
            </w:pPr>
            <w:r w:rsidRPr="00693690">
              <w:rPr>
                <w:lang w:eastAsia="tr-TR"/>
              </w:rPr>
              <w:t>Go back to the hotel</w:t>
            </w:r>
            <w:r>
              <w:rPr>
                <w:lang w:eastAsia="tr-TR"/>
              </w:rPr>
              <w:t>.</w:t>
            </w:r>
          </w:p>
        </w:tc>
        <w:tc>
          <w:tcPr>
            <w:tcW w:w="4139" w:type="dxa"/>
          </w:tcPr>
          <w:p w:rsidR="003806DB" w:rsidRDefault="003806DB" w:rsidP="003806DB">
            <w:pPr>
              <w:pStyle w:val="EACLText"/>
              <w:ind w:left="-18"/>
            </w:pPr>
            <w:r>
              <w:t>Negotiate with two friends via dictated text messages to arrange dinner at a restaurant.</w:t>
            </w:r>
          </w:p>
        </w:tc>
      </w:tr>
    </w:tbl>
    <w:p w:rsidR="003806DB" w:rsidRDefault="003806DB" w:rsidP="003806DB">
      <w:pPr>
        <w:pStyle w:val="EACLText"/>
      </w:pPr>
      <w:r>
        <w:t>Table 2. The 5 scenarios as initially described to the participants, and the associated interruptions.</w:t>
      </w:r>
    </w:p>
    <w:p w:rsidR="00CB2965" w:rsidRPr="00CB2965" w:rsidRDefault="00CB2965" w:rsidP="00CB2965">
      <w:pPr>
        <w:pStyle w:val="EACLTextIndent"/>
      </w:pPr>
    </w:p>
    <w:p w:rsidR="00CB2965" w:rsidRPr="00CB2965" w:rsidRDefault="00CB2965" w:rsidP="00CB2965">
      <w:pPr>
        <w:pStyle w:val="EACLTextIndent"/>
        <w:ind w:firstLine="0"/>
        <w:sectPr w:rsidR="00CB2965" w:rsidRPr="00CB2965" w:rsidSect="00765D43">
          <w:type w:val="continuous"/>
          <w:pgSz w:w="11907" w:h="16840" w:code="9"/>
          <w:pgMar w:top="1418" w:right="1418" w:bottom="1418" w:left="1418" w:header="709" w:footer="709" w:gutter="0"/>
          <w:cols w:space="340"/>
        </w:sectPr>
      </w:pPr>
    </w:p>
    <w:p w:rsidR="00CB2965" w:rsidRPr="000C2D39" w:rsidRDefault="00CB2965" w:rsidP="00CB2965">
      <w:pPr>
        <w:pStyle w:val="EACLSection"/>
        <w:numPr>
          <w:ilvl w:val="0"/>
          <w:numId w:val="2"/>
        </w:numPr>
      </w:pPr>
      <w:r>
        <w:lastRenderedPageBreak/>
        <w:t>Data Collection and Annotation</w:t>
      </w:r>
    </w:p>
    <w:p w:rsidR="00CB2965" w:rsidRDefault="00CB2965" w:rsidP="00CB2965">
      <w:pPr>
        <w:pStyle w:val="EACLSubsection"/>
      </w:pPr>
      <w:r>
        <w:t>Data collection Procedures</w:t>
      </w:r>
    </w:p>
    <w:p w:rsidR="00CB2965" w:rsidRDefault="00CB2965" w:rsidP="00CB2965">
      <w:pPr>
        <w:pStyle w:val="EACLText"/>
      </w:pPr>
      <w:r>
        <w:t>We collected driver/co-pilot interactions while performing various tasks involving navigation inside Moffett Federal Airfield. Each session involved a driver, which was recruited for the experiment and had no knowledge of our r</w:t>
      </w:r>
      <w:r>
        <w:t>e</w:t>
      </w:r>
      <w:r>
        <w:t>search or of the geography of Moffett Field</w:t>
      </w:r>
      <w:del w:id="54" w:author="test" w:date="2013-05-07T12:35:00Z">
        <w:r w:rsidDel="008D23FA">
          <w:delText xml:space="preserve"> prior to the experiment</w:delText>
        </w:r>
      </w:del>
      <w:r>
        <w:t>, and a co-pilot who was fami</w:t>
      </w:r>
      <w:r>
        <w:t>l</w:t>
      </w:r>
      <w:r>
        <w:t>iar with Moffett Field and the tasks to complete</w:t>
      </w:r>
      <w:del w:id="55" w:author="test" w:date="2013-05-07T12:35:00Z">
        <w:r w:rsidDel="008D23FA">
          <w:delText>,</w:delText>
        </w:r>
      </w:del>
      <w:ins w:id="56" w:author="test" w:date="2013-05-07T12:35:00Z">
        <w:r w:rsidR="008D23FA">
          <w:t>.</w:t>
        </w:r>
      </w:ins>
      <w:r>
        <w:t xml:space="preserve"> </w:t>
      </w:r>
      <w:del w:id="57" w:author="test" w:date="2013-05-07T12:35:00Z">
        <w:r w:rsidDel="008D23FA">
          <w:delText>but had not been given specific instructions on how to interact with the driver</w:delText>
        </w:r>
      </w:del>
      <w:ins w:id="58" w:author="test" w:date="2013-05-07T12:35:00Z">
        <w:r w:rsidR="008D23FA">
          <w:t>No instructions about how to interact with each other was given to e</w:t>
        </w:r>
        <w:r w:rsidR="008D23FA">
          <w:t>i</w:t>
        </w:r>
        <w:r w:rsidR="008D23FA">
          <w:t>ther participant</w:t>
        </w:r>
      </w:ins>
      <w:r>
        <w:t>.</w:t>
      </w:r>
    </w:p>
    <w:p w:rsidR="00CB2965" w:rsidRPr="003D1ADA" w:rsidRDefault="00CB2965" w:rsidP="00CB2965">
      <w:pPr>
        <w:pStyle w:val="EACLTextIndent"/>
      </w:pPr>
      <w:r>
        <w:t>After hearing a brief explanation of the exp</w:t>
      </w:r>
      <w:r>
        <w:t>e</w:t>
      </w:r>
      <w:r>
        <w:t>riment, the driver and co-pilot negotiated the first trip</w:t>
      </w:r>
      <w:del w:id="59" w:author="test" w:date="2013-05-07T12:36:00Z">
        <w:r w:rsidDel="008D23FA">
          <w:delText xml:space="preserve"> (including the number of order of wa</w:delText>
        </w:r>
        <w:r w:rsidDel="008D23FA">
          <w:delText>y</w:delText>
        </w:r>
        <w:r w:rsidDel="008D23FA">
          <w:delText>points)</w:delText>
        </w:r>
      </w:del>
      <w:r>
        <w:t xml:space="preserve">, and started driving. Once each scenario was completed, the co-pilot </w:t>
      </w:r>
      <w:del w:id="60" w:author="test" w:date="2013-05-07T12:36:00Z">
        <w:r w:rsidDel="008D23FA">
          <w:delText xml:space="preserve">would </w:delText>
        </w:r>
      </w:del>
      <w:r>
        <w:t>provide</w:t>
      </w:r>
      <w:ins w:id="61" w:author="test" w:date="2013-05-07T12:36:00Z">
        <w:r w:rsidR="008D23FA">
          <w:t>d</w:t>
        </w:r>
      </w:ins>
      <w:r>
        <w:t xml:space="preserve"> the driver with the instructions for the next scenario and they </w:t>
      </w:r>
      <w:del w:id="62" w:author="test" w:date="2013-05-07T12:39:00Z">
        <w:r w:rsidDel="008D23FA">
          <w:delText>would complete</w:delText>
        </w:r>
      </w:del>
      <w:ins w:id="63" w:author="test" w:date="2013-05-07T12:39:00Z">
        <w:r w:rsidR="008D23FA">
          <w:t>performed</w:t>
        </w:r>
      </w:ins>
      <w:r>
        <w:t xml:space="preserve"> it</w:t>
      </w:r>
      <w:ins w:id="64" w:author="test" w:date="2013-05-07T12:39:00Z">
        <w:r w:rsidR="008D23FA">
          <w:t>s tasks</w:t>
        </w:r>
      </w:ins>
      <w:r>
        <w:t>. At the end of the experiment, they returned to thei</w:t>
      </w:r>
      <w:r w:rsidR="00AC6F3A">
        <w:t xml:space="preserve">r starting point and the driver </w:t>
      </w:r>
      <w:r>
        <w:t>received compens</w:t>
      </w:r>
      <w:r>
        <w:t>a</w:t>
      </w:r>
      <w:r>
        <w:t>tion for their participation.</w:t>
      </w:r>
    </w:p>
    <w:p w:rsidR="00CB2965" w:rsidRPr="000C2D39" w:rsidRDefault="00CB2965" w:rsidP="00CB2965">
      <w:pPr>
        <w:pStyle w:val="EACLSubsection"/>
      </w:pPr>
      <w:r>
        <w:t>Data Collection Scenarios</w:t>
      </w:r>
    </w:p>
    <w:p w:rsidR="00CB2965" w:rsidRPr="0089344B" w:rsidRDefault="00CB2965" w:rsidP="00CB2965">
      <w:pPr>
        <w:pStyle w:val="EACLText"/>
        <w:rPr>
          <w:i/>
          <w:lang w:eastAsia="tr-TR"/>
        </w:rPr>
      </w:pPr>
      <w:r>
        <w:rPr>
          <w:lang w:eastAsia="tr-TR"/>
        </w:rPr>
        <w:t xml:space="preserve">In the course of one run, the participants had to complete five scenarios of increasing </w:t>
      </w:r>
      <w:r w:rsidR="00465728">
        <w:rPr>
          <w:lang w:eastAsia="tr-TR"/>
        </w:rPr>
        <w:t>complex</w:t>
      </w:r>
      <w:r w:rsidR="00465728">
        <w:rPr>
          <w:lang w:eastAsia="tr-TR"/>
        </w:rPr>
        <w:t>i</w:t>
      </w:r>
      <w:r w:rsidR="00465728">
        <w:rPr>
          <w:lang w:eastAsia="tr-TR"/>
        </w:rPr>
        <w:t>ty</w:t>
      </w:r>
      <w:r>
        <w:rPr>
          <w:lang w:eastAsia="tr-TR"/>
        </w:rPr>
        <w:t>. A short description of each scenario is given in Table 2.</w:t>
      </w:r>
    </w:p>
    <w:p w:rsidR="00CB2965" w:rsidRDefault="00CB2965" w:rsidP="00AC6F3A">
      <w:pPr>
        <w:pStyle w:val="EACLText"/>
        <w:ind w:firstLine="227"/>
        <w:rPr>
          <w:ins w:id="65" w:author="test" w:date="2013-05-07T12:46:00Z"/>
          <w:lang w:eastAsia="tr-TR"/>
        </w:rPr>
      </w:pPr>
      <w:r>
        <w:rPr>
          <w:lang w:eastAsia="tr-TR"/>
        </w:rPr>
        <w:t>All scenarios involve driving between loc</w:t>
      </w:r>
      <w:r>
        <w:rPr>
          <w:lang w:eastAsia="tr-TR"/>
        </w:rPr>
        <w:t>a</w:t>
      </w:r>
      <w:r>
        <w:rPr>
          <w:lang w:eastAsia="tr-TR"/>
        </w:rPr>
        <w:t>tions on Moffett Field. In scenarios 2 through 5, the path or goal needs to be changed dynamically while driving due to some unforeseen event. Such events were simulated by having the co-pilot pretend that they just received new inform</w:t>
      </w:r>
      <w:r>
        <w:rPr>
          <w:lang w:eastAsia="tr-TR"/>
        </w:rPr>
        <w:t>a</w:t>
      </w:r>
      <w:r>
        <w:rPr>
          <w:lang w:eastAsia="tr-TR"/>
        </w:rPr>
        <w:t xml:space="preserve">tion (either in the form of traffic updates, text messages, etc) and informing the driver (who was unaware that the event would occur). These </w:t>
      </w:r>
      <w:r>
        <w:rPr>
          <w:lang w:eastAsia="tr-TR"/>
        </w:rPr>
        <w:lastRenderedPageBreak/>
        <w:t>interruptions make this corpus a valuable r</w:t>
      </w:r>
      <w:r>
        <w:rPr>
          <w:lang w:eastAsia="tr-TR"/>
        </w:rPr>
        <w:t>e</w:t>
      </w:r>
      <w:r>
        <w:rPr>
          <w:lang w:eastAsia="tr-TR"/>
        </w:rPr>
        <w:t xml:space="preserve">source to investigate planning and negotiation dialogs between driver and co-pilot occurring while driving. Also, we designed scenarios 4 and </w:t>
      </w:r>
    </w:p>
    <w:p w:rsidR="00D02DED" w:rsidRPr="00D02DED" w:rsidRDefault="00D02DED" w:rsidP="00D02DED">
      <w:pPr>
        <w:pStyle w:val="EACLTextIndent"/>
        <w:rPr>
          <w:lang w:eastAsia="tr-TR"/>
        </w:rPr>
        <w:pPrChange w:id="66" w:author="test" w:date="2013-05-07T12:46:00Z">
          <w:pPr>
            <w:pStyle w:val="EACLText"/>
            <w:ind w:firstLine="227"/>
          </w:pPr>
        </w:pPrChange>
      </w:pPr>
    </w:p>
    <w:p w:rsidR="001F235F" w:rsidRDefault="001F235F" w:rsidP="00CB2965">
      <w:pPr>
        <w:pStyle w:val="EACLTextIndent"/>
        <w:rPr>
          <w:lang w:eastAsia="tr-TR"/>
        </w:rPr>
      </w:pPr>
    </w:p>
    <w:tbl>
      <w:tblPr>
        <w:tblStyle w:val="TableGrid"/>
        <w:tblW w:w="0" w:type="auto"/>
        <w:tblLayout w:type="fixed"/>
        <w:tblLook w:val="04A0"/>
      </w:tblPr>
      <w:tblGrid>
        <w:gridCol w:w="1548"/>
        <w:gridCol w:w="3033"/>
      </w:tblGrid>
      <w:tr w:rsidR="001F235F" w:rsidTr="00AC6F3A">
        <w:tc>
          <w:tcPr>
            <w:tcW w:w="1548" w:type="dxa"/>
          </w:tcPr>
          <w:p w:rsidR="001F235F" w:rsidRPr="001F235F" w:rsidRDefault="001F235F" w:rsidP="001F235F">
            <w:pPr>
              <w:pStyle w:val="EACLTextIndent"/>
              <w:ind w:firstLine="0"/>
              <w:rPr>
                <w:b/>
                <w:lang w:eastAsia="tr-TR"/>
              </w:rPr>
            </w:pPr>
            <w:r w:rsidRPr="001F235F">
              <w:rPr>
                <w:b/>
                <w:lang w:eastAsia="tr-TR"/>
              </w:rPr>
              <w:t>Domain</w:t>
            </w:r>
          </w:p>
        </w:tc>
        <w:tc>
          <w:tcPr>
            <w:tcW w:w="3033" w:type="dxa"/>
          </w:tcPr>
          <w:p w:rsidR="001F235F" w:rsidRPr="001F235F" w:rsidRDefault="001F235F" w:rsidP="00CB2965">
            <w:pPr>
              <w:pStyle w:val="EACLTextIndent"/>
              <w:ind w:firstLine="0"/>
              <w:rPr>
                <w:b/>
                <w:lang w:eastAsia="tr-TR"/>
              </w:rPr>
            </w:pPr>
            <w:r w:rsidRPr="001F235F">
              <w:rPr>
                <w:b/>
                <w:lang w:eastAsia="tr-TR"/>
              </w:rPr>
              <w:t>Description</w:t>
            </w:r>
          </w:p>
        </w:tc>
      </w:tr>
      <w:tr w:rsidR="001F235F" w:rsidTr="00AC6F3A">
        <w:tc>
          <w:tcPr>
            <w:tcW w:w="1548" w:type="dxa"/>
          </w:tcPr>
          <w:p w:rsidR="001F235F" w:rsidRPr="00AC6F3A" w:rsidRDefault="001F235F" w:rsidP="001F235F">
            <w:pPr>
              <w:pStyle w:val="EACLTextIndent"/>
              <w:ind w:firstLine="0"/>
              <w:rPr>
                <w:sz w:val="20"/>
                <w:lang w:eastAsia="tr-TR"/>
              </w:rPr>
            </w:pPr>
            <w:r w:rsidRPr="00AC6F3A">
              <w:rPr>
                <w:sz w:val="20"/>
                <w:lang w:eastAsia="tr-TR"/>
              </w:rPr>
              <w:t>Navigation</w:t>
            </w:r>
          </w:p>
        </w:tc>
        <w:tc>
          <w:tcPr>
            <w:tcW w:w="3033" w:type="dxa"/>
          </w:tcPr>
          <w:p w:rsidR="001F235F" w:rsidRPr="00AC6F3A" w:rsidRDefault="001F235F" w:rsidP="00CB2965">
            <w:pPr>
              <w:pStyle w:val="EACLTextIndent"/>
              <w:ind w:firstLine="0"/>
              <w:rPr>
                <w:sz w:val="20"/>
                <w:lang w:eastAsia="tr-TR"/>
              </w:rPr>
            </w:pPr>
            <w:r w:rsidRPr="00AC6F3A">
              <w:rPr>
                <w:sz w:val="20"/>
                <w:lang w:eastAsia="tr-TR"/>
              </w:rPr>
              <w:t>Driving directions and clarification dialog</w:t>
            </w:r>
          </w:p>
        </w:tc>
      </w:tr>
      <w:tr w:rsidR="001F235F" w:rsidTr="00AC6F3A">
        <w:tc>
          <w:tcPr>
            <w:tcW w:w="1548" w:type="dxa"/>
          </w:tcPr>
          <w:p w:rsidR="001F235F" w:rsidRPr="00AC6F3A" w:rsidRDefault="001F235F" w:rsidP="001F235F">
            <w:pPr>
              <w:pStyle w:val="EACLTextIndent"/>
              <w:ind w:firstLine="0"/>
              <w:rPr>
                <w:sz w:val="20"/>
                <w:lang w:eastAsia="tr-TR"/>
              </w:rPr>
            </w:pPr>
            <w:r w:rsidRPr="00AC6F3A">
              <w:rPr>
                <w:sz w:val="20"/>
                <w:lang w:eastAsia="tr-TR"/>
              </w:rPr>
              <w:t>Scheduling</w:t>
            </w:r>
          </w:p>
        </w:tc>
        <w:tc>
          <w:tcPr>
            <w:tcW w:w="3033" w:type="dxa"/>
          </w:tcPr>
          <w:p w:rsidR="001F235F" w:rsidRPr="00AC6F3A" w:rsidRDefault="001F235F" w:rsidP="00CB2965">
            <w:pPr>
              <w:pStyle w:val="EACLTextIndent"/>
              <w:ind w:firstLine="0"/>
              <w:rPr>
                <w:sz w:val="20"/>
                <w:lang w:eastAsia="tr-TR"/>
              </w:rPr>
            </w:pPr>
            <w:r w:rsidRPr="00AC6F3A">
              <w:rPr>
                <w:sz w:val="20"/>
                <w:lang w:eastAsia="tr-TR"/>
              </w:rPr>
              <w:t>Dialog discussing times and places for scheduling events</w:t>
            </w:r>
          </w:p>
        </w:tc>
      </w:tr>
      <w:tr w:rsidR="001F235F" w:rsidTr="00AC6F3A">
        <w:tc>
          <w:tcPr>
            <w:tcW w:w="1548" w:type="dxa"/>
          </w:tcPr>
          <w:p w:rsidR="001F235F" w:rsidRPr="00AC6F3A" w:rsidRDefault="001F235F" w:rsidP="001F235F">
            <w:pPr>
              <w:pStyle w:val="EACLTextIndent"/>
              <w:ind w:firstLine="0"/>
              <w:rPr>
                <w:sz w:val="20"/>
                <w:lang w:eastAsia="tr-TR"/>
              </w:rPr>
            </w:pPr>
            <w:r w:rsidRPr="00AC6F3A">
              <w:rPr>
                <w:sz w:val="20"/>
                <w:lang w:eastAsia="tr-TR"/>
              </w:rPr>
              <w:t>Alerts &amp; Me</w:t>
            </w:r>
            <w:r w:rsidRPr="00AC6F3A">
              <w:rPr>
                <w:sz w:val="20"/>
                <w:lang w:eastAsia="tr-TR"/>
              </w:rPr>
              <w:t>s</w:t>
            </w:r>
            <w:r w:rsidRPr="00AC6F3A">
              <w:rPr>
                <w:sz w:val="20"/>
                <w:lang w:eastAsia="tr-TR"/>
              </w:rPr>
              <w:t>saging</w:t>
            </w:r>
          </w:p>
        </w:tc>
        <w:tc>
          <w:tcPr>
            <w:tcW w:w="3033" w:type="dxa"/>
          </w:tcPr>
          <w:p w:rsidR="001F235F" w:rsidRPr="00AC6F3A" w:rsidRDefault="001F235F" w:rsidP="00CB2965">
            <w:pPr>
              <w:pStyle w:val="EACLTextIndent"/>
              <w:ind w:firstLine="0"/>
              <w:rPr>
                <w:sz w:val="20"/>
                <w:lang w:eastAsia="tr-TR"/>
              </w:rPr>
            </w:pPr>
            <w:r w:rsidRPr="00AC6F3A">
              <w:rPr>
                <w:sz w:val="20"/>
                <w:lang w:eastAsia="tr-TR"/>
              </w:rPr>
              <w:t>Alerts such as gas and traffic alerts, as well as any discussion related to mediating messages be-tween the driver and their contacts</w:t>
            </w:r>
          </w:p>
        </w:tc>
      </w:tr>
      <w:tr w:rsidR="001F235F" w:rsidTr="00AC6F3A">
        <w:tc>
          <w:tcPr>
            <w:tcW w:w="1548" w:type="dxa"/>
          </w:tcPr>
          <w:p w:rsidR="001F235F" w:rsidRPr="00AC6F3A" w:rsidRDefault="001F235F" w:rsidP="001F235F">
            <w:pPr>
              <w:pStyle w:val="EACLTextIndent"/>
              <w:ind w:firstLine="0"/>
              <w:rPr>
                <w:sz w:val="20"/>
                <w:lang w:eastAsia="tr-TR"/>
              </w:rPr>
            </w:pPr>
            <w:r w:rsidRPr="00AC6F3A">
              <w:rPr>
                <w:sz w:val="20"/>
                <w:lang w:eastAsia="tr-TR"/>
              </w:rPr>
              <w:t>Business Search &amp; Local Guide</w:t>
            </w:r>
          </w:p>
        </w:tc>
        <w:tc>
          <w:tcPr>
            <w:tcW w:w="3033" w:type="dxa"/>
          </w:tcPr>
          <w:p w:rsidR="001F235F" w:rsidRPr="00AC6F3A" w:rsidRDefault="001F235F" w:rsidP="00CB2965">
            <w:pPr>
              <w:pStyle w:val="EACLTextIndent"/>
              <w:ind w:firstLine="0"/>
              <w:rPr>
                <w:sz w:val="20"/>
                <w:lang w:eastAsia="tr-TR"/>
              </w:rPr>
            </w:pPr>
            <w:r w:rsidRPr="00AC6F3A">
              <w:rPr>
                <w:sz w:val="20"/>
                <w:lang w:eastAsia="tr-TR"/>
              </w:rPr>
              <w:t>Recommendation and business directory lookups, as well as di</w:t>
            </w:r>
            <w:r w:rsidRPr="00AC6F3A">
              <w:rPr>
                <w:sz w:val="20"/>
                <w:lang w:eastAsia="tr-TR"/>
              </w:rPr>
              <w:t>s</w:t>
            </w:r>
            <w:r w:rsidRPr="00AC6F3A">
              <w:rPr>
                <w:sz w:val="20"/>
                <w:lang w:eastAsia="tr-TR"/>
              </w:rPr>
              <w:t>cussion about the various sight-seeing destinations</w:t>
            </w:r>
          </w:p>
        </w:tc>
      </w:tr>
      <w:tr w:rsidR="001F235F" w:rsidTr="00AC6F3A">
        <w:tc>
          <w:tcPr>
            <w:tcW w:w="1548" w:type="dxa"/>
          </w:tcPr>
          <w:p w:rsidR="001F235F" w:rsidRPr="00AC6F3A" w:rsidRDefault="001F235F" w:rsidP="001F235F">
            <w:pPr>
              <w:pStyle w:val="EACLTextIndent"/>
              <w:ind w:firstLine="0"/>
              <w:rPr>
                <w:sz w:val="20"/>
                <w:lang w:eastAsia="tr-TR"/>
              </w:rPr>
            </w:pPr>
            <w:r w:rsidRPr="00AC6F3A">
              <w:rPr>
                <w:sz w:val="20"/>
                <w:lang w:eastAsia="tr-TR"/>
              </w:rPr>
              <w:t>Out-of-Domain</w:t>
            </w:r>
          </w:p>
        </w:tc>
        <w:tc>
          <w:tcPr>
            <w:tcW w:w="3033" w:type="dxa"/>
          </w:tcPr>
          <w:p w:rsidR="001F235F" w:rsidRPr="00AC6F3A" w:rsidRDefault="00AC6F3A" w:rsidP="00AC6F3A">
            <w:pPr>
              <w:pStyle w:val="EACLTextIndent"/>
              <w:ind w:firstLine="0"/>
              <w:rPr>
                <w:sz w:val="20"/>
                <w:lang w:eastAsia="tr-TR"/>
              </w:rPr>
            </w:pPr>
            <w:r>
              <w:rPr>
                <w:sz w:val="20"/>
                <w:lang w:eastAsia="tr-TR"/>
              </w:rPr>
              <w:t>D</w:t>
            </w:r>
            <w:r w:rsidRPr="00AC6F3A">
              <w:rPr>
                <w:sz w:val="20"/>
                <w:lang w:eastAsia="tr-TR"/>
              </w:rPr>
              <w:t xml:space="preserve">iscussion out-side of the </w:t>
            </w:r>
            <w:r>
              <w:rPr>
                <w:sz w:val="20"/>
                <w:lang w:eastAsia="tr-TR"/>
              </w:rPr>
              <w:t>above</w:t>
            </w:r>
            <w:r w:rsidRPr="00AC6F3A">
              <w:rPr>
                <w:sz w:val="20"/>
                <w:lang w:eastAsia="tr-TR"/>
              </w:rPr>
              <w:t xml:space="preserve"> domains, </w:t>
            </w:r>
            <w:r>
              <w:rPr>
                <w:sz w:val="20"/>
                <w:lang w:eastAsia="tr-TR"/>
              </w:rPr>
              <w:t>which</w:t>
            </w:r>
            <w:r w:rsidRPr="00AC6F3A">
              <w:rPr>
                <w:sz w:val="20"/>
                <w:lang w:eastAsia="tr-TR"/>
              </w:rPr>
              <w:t xml:space="preserve"> might naturally occur in a real scenario</w:t>
            </w:r>
          </w:p>
        </w:tc>
      </w:tr>
      <w:tr w:rsidR="00AC6F3A" w:rsidTr="00AC6F3A">
        <w:tc>
          <w:tcPr>
            <w:tcW w:w="1548" w:type="dxa"/>
          </w:tcPr>
          <w:p w:rsidR="00AC6F3A" w:rsidRPr="00AC6F3A" w:rsidRDefault="00AC6F3A" w:rsidP="001F235F">
            <w:pPr>
              <w:pStyle w:val="EACLTextIndent"/>
              <w:ind w:firstLine="0"/>
              <w:rPr>
                <w:sz w:val="20"/>
                <w:lang w:eastAsia="tr-TR"/>
              </w:rPr>
            </w:pPr>
            <w:r>
              <w:rPr>
                <w:sz w:val="20"/>
                <w:lang w:eastAsia="tr-TR"/>
              </w:rPr>
              <w:t>Experiment OOD</w:t>
            </w:r>
          </w:p>
        </w:tc>
        <w:tc>
          <w:tcPr>
            <w:tcW w:w="3033" w:type="dxa"/>
          </w:tcPr>
          <w:p w:rsidR="00AC6F3A" w:rsidRPr="00AC6F3A" w:rsidRDefault="00AC6F3A" w:rsidP="00AC6F3A">
            <w:pPr>
              <w:pStyle w:val="EACLTextIndent"/>
              <w:ind w:firstLine="0"/>
              <w:rPr>
                <w:sz w:val="20"/>
                <w:lang w:eastAsia="tr-TR"/>
              </w:rPr>
            </w:pPr>
            <w:r>
              <w:rPr>
                <w:sz w:val="20"/>
                <w:lang w:eastAsia="tr-TR"/>
              </w:rPr>
              <w:t>Discussion re</w:t>
            </w:r>
            <w:r w:rsidRPr="00AC6F3A">
              <w:rPr>
                <w:sz w:val="20"/>
                <w:lang w:eastAsia="tr-TR"/>
              </w:rPr>
              <w:t>lating to the cond</w:t>
            </w:r>
            <w:r w:rsidRPr="00AC6F3A">
              <w:rPr>
                <w:sz w:val="20"/>
                <w:lang w:eastAsia="tr-TR"/>
              </w:rPr>
              <w:t>i</w:t>
            </w:r>
            <w:r>
              <w:rPr>
                <w:sz w:val="20"/>
                <w:lang w:eastAsia="tr-TR"/>
              </w:rPr>
              <w:t>tions of the experi</w:t>
            </w:r>
            <w:r w:rsidRPr="00AC6F3A">
              <w:rPr>
                <w:sz w:val="20"/>
                <w:lang w:eastAsia="tr-TR"/>
              </w:rPr>
              <w:t>ment</w:t>
            </w:r>
            <w:r>
              <w:rPr>
                <w:sz w:val="20"/>
                <w:lang w:eastAsia="tr-TR"/>
              </w:rPr>
              <w:t>s</w:t>
            </w:r>
          </w:p>
        </w:tc>
      </w:tr>
    </w:tbl>
    <w:p w:rsidR="001F235F" w:rsidRDefault="00AC6F3A" w:rsidP="00CB2965">
      <w:pPr>
        <w:pStyle w:val="EACLTextIndent"/>
        <w:rPr>
          <w:lang w:eastAsia="tr-TR"/>
        </w:rPr>
      </w:pPr>
      <w:r>
        <w:rPr>
          <w:lang w:eastAsia="tr-TR"/>
        </w:rPr>
        <w:t xml:space="preserve">Table 3: Domain labels used </w:t>
      </w:r>
      <w:r w:rsidR="00465728">
        <w:rPr>
          <w:lang w:eastAsia="tr-TR"/>
        </w:rPr>
        <w:t>during annotation</w:t>
      </w:r>
      <w:r>
        <w:rPr>
          <w:lang w:eastAsia="tr-TR"/>
        </w:rPr>
        <w:t xml:space="preserve"> </w:t>
      </w:r>
    </w:p>
    <w:p w:rsidR="00AC6F3A" w:rsidRDefault="00AC6F3A" w:rsidP="00AC6F3A">
      <w:pPr>
        <w:pStyle w:val="EACLTextIndent"/>
        <w:ind w:firstLine="0"/>
        <w:rPr>
          <w:lang w:eastAsia="tr-TR"/>
        </w:rPr>
      </w:pPr>
    </w:p>
    <w:p w:rsidR="00AC6F3A" w:rsidRDefault="00AC6F3A" w:rsidP="00AC6F3A">
      <w:pPr>
        <w:pStyle w:val="EACLText"/>
        <w:rPr>
          <w:lang w:eastAsia="tr-TR"/>
        </w:rPr>
      </w:pPr>
      <w:r>
        <w:rPr>
          <w:lang w:eastAsia="tr-TR"/>
        </w:rPr>
        <w:t>5 to involve receiving and responding to text messages in order to analyze the way humans would deal with such tasks in a safe way, as o</w:t>
      </w:r>
      <w:r>
        <w:rPr>
          <w:lang w:eastAsia="tr-TR"/>
        </w:rPr>
        <w:t>p</w:t>
      </w:r>
      <w:r>
        <w:rPr>
          <w:lang w:eastAsia="tr-TR"/>
        </w:rPr>
        <w:t>posed to traditional methods such as reading from and typing on a smart phone.</w:t>
      </w:r>
    </w:p>
    <w:p w:rsidR="00AC6F3A" w:rsidRPr="00C3639B" w:rsidRDefault="00AC6F3A" w:rsidP="00AC6F3A">
      <w:pPr>
        <w:pStyle w:val="EACLTextIndent"/>
        <w:rPr>
          <w:lang w:eastAsia="tr-TR"/>
        </w:rPr>
      </w:pPr>
      <w:r>
        <w:rPr>
          <w:lang w:eastAsia="tr-TR"/>
        </w:rPr>
        <w:t>We found that all subjects were able to achieve the tasks, though with varying degrees of collaboration and efficiency.</w:t>
      </w:r>
    </w:p>
    <w:p w:rsidR="00CB2965" w:rsidRPr="000C2D39" w:rsidRDefault="00CB2965" w:rsidP="00CB2965">
      <w:pPr>
        <w:pStyle w:val="EACLSubsection"/>
      </w:pPr>
      <w:r>
        <w:t>Annotations</w:t>
      </w:r>
    </w:p>
    <w:p w:rsidR="00CB2965" w:rsidRDefault="00CB2965" w:rsidP="001F235F">
      <w:pPr>
        <w:pStyle w:val="EACLTextIndent"/>
        <w:rPr>
          <w:lang w:eastAsia="tr-TR"/>
        </w:rPr>
      </w:pPr>
      <w:r>
        <w:rPr>
          <w:lang w:eastAsia="tr-TR"/>
        </w:rPr>
        <w:t xml:space="preserve">The corpus was transcribed, and </w:t>
      </w:r>
      <w:r w:rsidR="001F235F">
        <w:rPr>
          <w:lang w:eastAsia="tr-TR"/>
        </w:rPr>
        <w:t xml:space="preserve">a </w:t>
      </w:r>
      <w:ins w:id="67" w:author="test" w:date="2013-05-07T12:40:00Z">
        <w:r w:rsidR="008D23FA">
          <w:rPr>
            <w:lang w:eastAsia="tr-TR"/>
          </w:rPr>
          <w:t xml:space="preserve">multi-pass </w:t>
        </w:r>
      </w:ins>
      <w:r>
        <w:rPr>
          <w:lang w:eastAsia="tr-TR"/>
        </w:rPr>
        <w:t>d</w:t>
      </w:r>
      <w:r>
        <w:rPr>
          <w:lang w:eastAsia="tr-TR"/>
        </w:rPr>
        <w:t>e</w:t>
      </w:r>
      <w:r>
        <w:rPr>
          <w:lang w:eastAsia="tr-TR"/>
        </w:rPr>
        <w:t xml:space="preserve">tailed annotation </w:t>
      </w:r>
      <w:r w:rsidR="001F235F">
        <w:rPr>
          <w:lang w:eastAsia="tr-TR"/>
        </w:rPr>
        <w:t xml:space="preserve">was performed on the </w:t>
      </w:r>
      <w:r>
        <w:rPr>
          <w:lang w:eastAsia="tr-TR"/>
        </w:rPr>
        <w:t xml:space="preserve">20 runs with the best data. </w:t>
      </w:r>
      <w:ins w:id="68" w:author="test" w:date="2013-05-07T12:40:00Z">
        <w:r w:rsidR="008D23FA">
          <w:rPr>
            <w:lang w:eastAsia="tr-TR"/>
          </w:rPr>
          <w:t>The</w:t>
        </w:r>
      </w:ins>
      <w:del w:id="69" w:author="test" w:date="2013-05-07T12:40:00Z">
        <w:r w:rsidR="001F235F" w:rsidDel="008D23FA">
          <w:rPr>
            <w:lang w:eastAsia="tr-TR"/>
          </w:rPr>
          <w:delText>A</w:delText>
        </w:r>
      </w:del>
      <w:r w:rsidR="001F235F">
        <w:rPr>
          <w:lang w:eastAsia="tr-TR"/>
        </w:rPr>
        <w:t xml:space="preserve"> first</w:t>
      </w:r>
      <w:r>
        <w:rPr>
          <w:lang w:eastAsia="tr-TR"/>
        </w:rPr>
        <w:t xml:space="preserve"> </w:t>
      </w:r>
      <w:del w:id="70" w:author="test" w:date="2013-05-07T12:40:00Z">
        <w:r w:rsidDel="008D23FA">
          <w:rPr>
            <w:lang w:eastAsia="tr-TR"/>
          </w:rPr>
          <w:delText xml:space="preserve">annotation </w:delText>
        </w:r>
      </w:del>
      <w:ins w:id="71" w:author="test" w:date="2013-05-07T12:40:00Z">
        <w:r w:rsidR="008D23FA">
          <w:rPr>
            <w:lang w:eastAsia="tr-TR"/>
          </w:rPr>
          <w:t>pass</w:t>
        </w:r>
        <w:r w:rsidR="008D23FA">
          <w:rPr>
            <w:lang w:eastAsia="tr-TR"/>
          </w:rPr>
          <w:t xml:space="preserve"> </w:t>
        </w:r>
      </w:ins>
      <w:del w:id="72" w:author="test" w:date="2013-05-07T12:40:00Z">
        <w:r w:rsidDel="008D23FA">
          <w:rPr>
            <w:lang w:eastAsia="tr-TR"/>
          </w:rPr>
          <w:delText xml:space="preserve">first </w:delText>
        </w:r>
      </w:del>
      <w:r>
        <w:rPr>
          <w:lang w:eastAsia="tr-TR"/>
        </w:rPr>
        <w:t>seeks to facil</w:t>
      </w:r>
      <w:r>
        <w:rPr>
          <w:lang w:eastAsia="tr-TR"/>
        </w:rPr>
        <w:t>i</w:t>
      </w:r>
      <w:r>
        <w:rPr>
          <w:lang w:eastAsia="tr-TR"/>
        </w:rPr>
        <w:t>tate more detailed annotation by annotating each domain of interest</w:t>
      </w:r>
      <w:ins w:id="73" w:author="test" w:date="2013-05-07T12:40:00Z">
        <w:r w:rsidR="008D23FA">
          <w:rPr>
            <w:lang w:eastAsia="tr-TR"/>
          </w:rPr>
          <w:t>.</w:t>
        </w:r>
      </w:ins>
      <w:ins w:id="74" w:author="test" w:date="2013-05-07T12:41:00Z">
        <w:r w:rsidR="008D23FA">
          <w:rPr>
            <w:lang w:eastAsia="tr-TR"/>
          </w:rPr>
          <w:t xml:space="preserve"> </w:t>
        </w:r>
      </w:ins>
      <w:del w:id="75" w:author="test" w:date="2013-05-07T12:41:00Z">
        <w:r w:rsidDel="008D23FA">
          <w:rPr>
            <w:lang w:eastAsia="tr-TR"/>
          </w:rPr>
          <w:delText>, and t</w:delText>
        </w:r>
      </w:del>
      <w:ins w:id="76" w:author="test" w:date="2013-05-07T12:41:00Z">
        <w:r w:rsidR="008D23FA">
          <w:rPr>
            <w:lang w:eastAsia="tr-TR"/>
          </w:rPr>
          <w:t>T</w:t>
        </w:r>
      </w:ins>
      <w:r>
        <w:rPr>
          <w:lang w:eastAsia="tr-TR"/>
        </w:rPr>
        <w:t xml:space="preserve">hen </w:t>
      </w:r>
      <w:ins w:id="77" w:author="test" w:date="2013-05-07T12:41:00Z">
        <w:r w:rsidR="008D23FA">
          <w:rPr>
            <w:lang w:eastAsia="tr-TR"/>
          </w:rPr>
          <w:t xml:space="preserve">we </w:t>
        </w:r>
      </w:ins>
      <w:r>
        <w:rPr>
          <w:lang w:eastAsia="tr-TR"/>
        </w:rPr>
        <w:t>focuse</w:t>
      </w:r>
      <w:ins w:id="78" w:author="test" w:date="2013-05-07T12:41:00Z">
        <w:r w:rsidR="008D23FA">
          <w:rPr>
            <w:lang w:eastAsia="tr-TR"/>
          </w:rPr>
          <w:t>d</w:t>
        </w:r>
      </w:ins>
      <w:del w:id="79" w:author="test" w:date="2013-05-07T12:41:00Z">
        <w:r w:rsidDel="008D23FA">
          <w:rPr>
            <w:lang w:eastAsia="tr-TR"/>
          </w:rPr>
          <w:delText>s</w:delText>
        </w:r>
      </w:del>
      <w:r>
        <w:rPr>
          <w:lang w:eastAsia="tr-TR"/>
        </w:rPr>
        <w:t xml:space="preserve"> on quantif</w:t>
      </w:r>
      <w:r>
        <w:rPr>
          <w:lang w:eastAsia="tr-TR"/>
        </w:rPr>
        <w:t>y</w:t>
      </w:r>
      <w:r>
        <w:rPr>
          <w:lang w:eastAsia="tr-TR"/>
        </w:rPr>
        <w:t xml:space="preserve">ing some expected characteristics of the situated navigation </w:t>
      </w:r>
      <w:del w:id="80" w:author="test" w:date="2013-05-07T12:41:00Z">
        <w:r w:rsidDel="008D23FA">
          <w:rPr>
            <w:lang w:eastAsia="tr-TR"/>
          </w:rPr>
          <w:delText>task</w:delText>
        </w:r>
      </w:del>
      <w:ins w:id="81" w:author="test" w:date="2013-05-07T12:41:00Z">
        <w:r w:rsidR="008D23FA">
          <w:rPr>
            <w:lang w:eastAsia="tr-TR"/>
          </w:rPr>
          <w:t>d</w:t>
        </w:r>
        <w:r w:rsidR="008D23FA">
          <w:rPr>
            <w:lang w:eastAsia="tr-TR"/>
          </w:rPr>
          <w:t>o</w:t>
        </w:r>
        <w:r w:rsidR="008D23FA">
          <w:rPr>
            <w:lang w:eastAsia="tr-TR"/>
          </w:rPr>
          <w:lastRenderedPageBreak/>
          <w:t>main</w:t>
        </w:r>
      </w:ins>
      <w:r>
        <w:rPr>
          <w:lang w:eastAsia="tr-TR"/>
        </w:rPr>
        <w:t>. Specifically, 5 types of annotation were pe</w:t>
      </w:r>
      <w:r>
        <w:rPr>
          <w:lang w:eastAsia="tr-TR"/>
        </w:rPr>
        <w:t>r</w:t>
      </w:r>
      <w:r>
        <w:rPr>
          <w:lang w:eastAsia="tr-TR"/>
        </w:rPr>
        <w:t>formed:</w:t>
      </w:r>
    </w:p>
    <w:p w:rsidR="00810834" w:rsidRDefault="00810834" w:rsidP="00810834">
      <w:pPr>
        <w:pStyle w:val="EACLTextIndent"/>
        <w:ind w:firstLine="0"/>
        <w:rPr>
          <w:lang w:eastAsia="tr-TR"/>
        </w:rPr>
      </w:pPr>
      <w:r>
        <w:rPr>
          <w:b/>
          <w:lang w:eastAsia="tr-TR"/>
        </w:rPr>
        <w:t xml:space="preserve">(1) </w:t>
      </w:r>
      <w:r w:rsidRPr="001F235F">
        <w:rPr>
          <w:b/>
          <w:lang w:eastAsia="tr-TR"/>
        </w:rPr>
        <w:t>Transcription of speech:</w:t>
      </w:r>
      <w:r>
        <w:rPr>
          <w:lang w:eastAsia="tr-TR"/>
        </w:rPr>
        <w:t xml:space="preserve"> Speech from the driver and copilot was manually segmented and transcribed.</w:t>
      </w:r>
    </w:p>
    <w:p w:rsidR="001F3409" w:rsidRDefault="00810834" w:rsidP="001F3409">
      <w:pPr>
        <w:pStyle w:val="EACLTextIndent"/>
        <w:ind w:firstLine="0"/>
        <w:rPr>
          <w:ins w:id="82" w:author="test" w:date="2013-05-07T12:46:00Z"/>
          <w:lang w:eastAsia="tr-TR"/>
        </w:rPr>
      </w:pPr>
      <w:r>
        <w:rPr>
          <w:b/>
          <w:lang w:eastAsia="tr-TR"/>
        </w:rPr>
        <w:t xml:space="preserve">(2) </w:t>
      </w:r>
      <w:r w:rsidRPr="001F235F">
        <w:rPr>
          <w:b/>
          <w:lang w:eastAsia="tr-TR"/>
        </w:rPr>
        <w:t>Domain annotation:</w:t>
      </w:r>
      <w:r>
        <w:rPr>
          <w:lang w:eastAsia="tr-TR"/>
        </w:rPr>
        <w:t xml:space="preserve"> Each utterance was tagged with all the domains it pertains to as listed in Table 3.</w:t>
      </w:r>
    </w:p>
    <w:p w:rsidR="00D02DED" w:rsidRPr="004E1D4F" w:rsidRDefault="00D02DED" w:rsidP="001F3409">
      <w:pPr>
        <w:pStyle w:val="EACLTextIndent"/>
        <w:ind w:firstLine="0"/>
        <w:rPr>
          <w:b/>
          <w:lang w:eastAsia="tr-TR"/>
        </w:rPr>
      </w:pPr>
    </w:p>
    <w:tbl>
      <w:tblPr>
        <w:tblStyle w:val="TableGrid"/>
        <w:tblW w:w="0" w:type="auto"/>
        <w:tblLook w:val="04A0"/>
      </w:tblPr>
      <w:tblGrid>
        <w:gridCol w:w="2178"/>
        <w:gridCol w:w="2403"/>
      </w:tblGrid>
      <w:tr w:rsidR="001F3409" w:rsidTr="001F3409">
        <w:tc>
          <w:tcPr>
            <w:tcW w:w="2178" w:type="dxa"/>
          </w:tcPr>
          <w:p w:rsidR="001F3409" w:rsidRPr="001F3409" w:rsidRDefault="001F3409" w:rsidP="001F3409">
            <w:pPr>
              <w:pStyle w:val="EACLTextIndent"/>
              <w:ind w:firstLine="0"/>
              <w:jc w:val="center"/>
              <w:rPr>
                <w:b/>
                <w:lang w:eastAsia="tr-TR"/>
              </w:rPr>
            </w:pPr>
            <w:r w:rsidRPr="001F3409">
              <w:rPr>
                <w:b/>
                <w:lang w:eastAsia="tr-TR"/>
              </w:rPr>
              <w:t>Domain</w:t>
            </w:r>
          </w:p>
        </w:tc>
        <w:tc>
          <w:tcPr>
            <w:tcW w:w="2403" w:type="dxa"/>
          </w:tcPr>
          <w:p w:rsidR="001F3409" w:rsidRPr="001F3409" w:rsidRDefault="001F3409" w:rsidP="001F3409">
            <w:pPr>
              <w:pStyle w:val="EACLTextIndent"/>
              <w:ind w:firstLine="0"/>
              <w:jc w:val="center"/>
              <w:rPr>
                <w:b/>
                <w:lang w:eastAsia="tr-TR"/>
              </w:rPr>
            </w:pPr>
            <w:r w:rsidRPr="001F3409">
              <w:rPr>
                <w:b/>
                <w:lang w:eastAsia="tr-TR"/>
              </w:rPr>
              <w:t>Time spent in domain (percentage of speech)</w:t>
            </w:r>
          </w:p>
        </w:tc>
      </w:tr>
      <w:tr w:rsidR="001F3409" w:rsidTr="001F3409">
        <w:tc>
          <w:tcPr>
            <w:tcW w:w="2178" w:type="dxa"/>
          </w:tcPr>
          <w:p w:rsidR="001F3409" w:rsidRDefault="001F3409" w:rsidP="001F3409">
            <w:pPr>
              <w:pStyle w:val="EACLTextIndent"/>
              <w:ind w:firstLine="0"/>
              <w:rPr>
                <w:lang w:eastAsia="tr-TR"/>
              </w:rPr>
            </w:pPr>
            <w:r w:rsidRPr="004F3818">
              <w:rPr>
                <w:lang w:eastAsia="tr-TR"/>
              </w:rPr>
              <w:t xml:space="preserve">Navigation </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53 </w:t>
            </w:r>
            <w:proofErr w:type="spellStart"/>
            <w:r w:rsidR="001F3409">
              <w:rPr>
                <w:lang w:eastAsia="tr-TR"/>
              </w:rPr>
              <w:t>mins</w:t>
            </w:r>
            <w:proofErr w:type="spellEnd"/>
            <w:r w:rsidR="001F3409">
              <w:rPr>
                <w:lang w:eastAsia="tr-TR"/>
              </w:rPr>
              <w:t xml:space="preserve"> </w:t>
            </w:r>
            <w:r>
              <w:rPr>
                <w:lang w:eastAsia="tr-TR"/>
              </w:rPr>
              <w:t xml:space="preserve">  </w:t>
            </w:r>
            <w:r w:rsidR="001F3409">
              <w:rPr>
                <w:lang w:eastAsia="tr-TR"/>
              </w:rPr>
              <w:t>(</w:t>
            </w:r>
            <w:r>
              <w:rPr>
                <w:lang w:eastAsia="tr-TR"/>
              </w:rPr>
              <w:t>51</w:t>
            </w:r>
            <w:r w:rsidR="001F3409">
              <w:rPr>
                <w:lang w:eastAsia="tr-TR"/>
              </w:rPr>
              <w:t>%)</w:t>
            </w:r>
          </w:p>
        </w:tc>
      </w:tr>
      <w:tr w:rsidR="001F3409" w:rsidTr="001F3409">
        <w:tc>
          <w:tcPr>
            <w:tcW w:w="2178" w:type="dxa"/>
          </w:tcPr>
          <w:p w:rsidR="001F3409" w:rsidRDefault="001F3409" w:rsidP="001F3409">
            <w:pPr>
              <w:pStyle w:val="EACLTextIndent"/>
              <w:ind w:firstLine="0"/>
              <w:rPr>
                <w:lang w:eastAsia="tr-TR"/>
              </w:rPr>
            </w:pPr>
            <w:r>
              <w:rPr>
                <w:lang w:eastAsia="tr-TR"/>
              </w:rPr>
              <w:t>Out-of-Domain</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18 </w:t>
            </w:r>
            <w:proofErr w:type="spellStart"/>
            <w:r w:rsidR="001F3409">
              <w:rPr>
                <w:lang w:eastAsia="tr-TR"/>
              </w:rPr>
              <w:t>mins</w:t>
            </w:r>
            <w:proofErr w:type="spellEnd"/>
            <w:r w:rsidR="001F3409">
              <w:rPr>
                <w:lang w:eastAsia="tr-TR"/>
              </w:rPr>
              <w:t xml:space="preserve"> </w:t>
            </w:r>
            <w:r>
              <w:rPr>
                <w:lang w:eastAsia="tr-TR"/>
              </w:rPr>
              <w:t xml:space="preserve">  </w:t>
            </w:r>
            <w:r w:rsidR="001F3409">
              <w:rPr>
                <w:lang w:eastAsia="tr-TR"/>
              </w:rPr>
              <w:t>(</w:t>
            </w:r>
            <w:r>
              <w:rPr>
                <w:lang w:eastAsia="tr-TR"/>
              </w:rPr>
              <w:t>17</w:t>
            </w:r>
            <w:r w:rsidR="001F3409">
              <w:rPr>
                <w:lang w:eastAsia="tr-TR"/>
              </w:rPr>
              <w:t>%)</w:t>
            </w:r>
          </w:p>
        </w:tc>
      </w:tr>
      <w:tr w:rsidR="001F3409" w:rsidTr="001F3409">
        <w:tc>
          <w:tcPr>
            <w:tcW w:w="2178" w:type="dxa"/>
          </w:tcPr>
          <w:p w:rsidR="001F3409" w:rsidRDefault="001F3409" w:rsidP="001F3409">
            <w:pPr>
              <w:pStyle w:val="EACLTextIndent"/>
              <w:ind w:firstLine="0"/>
              <w:rPr>
                <w:lang w:eastAsia="tr-TR"/>
              </w:rPr>
            </w:pPr>
            <w:r w:rsidRPr="004F3818">
              <w:rPr>
                <w:lang w:eastAsia="tr-TR"/>
              </w:rPr>
              <w:t>Experiment-OOD</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16 </w:t>
            </w:r>
            <w:proofErr w:type="spellStart"/>
            <w:r>
              <w:rPr>
                <w:rFonts w:eastAsia="Times New Roman"/>
              </w:rPr>
              <w:t>mins</w:t>
            </w:r>
            <w:proofErr w:type="spellEnd"/>
            <w:r>
              <w:rPr>
                <w:rFonts w:eastAsia="Times New Roman"/>
              </w:rPr>
              <w:t xml:space="preserve">   (15%)</w:t>
            </w:r>
          </w:p>
        </w:tc>
      </w:tr>
      <w:tr w:rsidR="001F3409" w:rsidTr="001F3409">
        <w:tc>
          <w:tcPr>
            <w:tcW w:w="2178" w:type="dxa"/>
          </w:tcPr>
          <w:p w:rsidR="001F3409" w:rsidRDefault="001F3409" w:rsidP="001F3409">
            <w:pPr>
              <w:pStyle w:val="EACLTextIndent"/>
              <w:ind w:firstLine="0"/>
              <w:rPr>
                <w:lang w:eastAsia="tr-TR"/>
              </w:rPr>
            </w:pPr>
            <w:r>
              <w:rPr>
                <w:lang w:eastAsia="tr-TR"/>
              </w:rPr>
              <w:t>Alerts &amp; Messaging</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15 </w:t>
            </w:r>
            <w:proofErr w:type="spellStart"/>
            <w:r>
              <w:rPr>
                <w:rFonts w:eastAsia="Times New Roman"/>
              </w:rPr>
              <w:t>mins</w:t>
            </w:r>
            <w:proofErr w:type="spellEnd"/>
            <w:r>
              <w:rPr>
                <w:rFonts w:eastAsia="Times New Roman"/>
              </w:rPr>
              <w:t xml:space="preserve">   (14%)</w:t>
            </w:r>
          </w:p>
        </w:tc>
      </w:tr>
      <w:tr w:rsidR="001F3409" w:rsidTr="001F3409">
        <w:tc>
          <w:tcPr>
            <w:tcW w:w="2178" w:type="dxa"/>
          </w:tcPr>
          <w:p w:rsidR="001F3409" w:rsidRDefault="001F3409" w:rsidP="001F3409">
            <w:pPr>
              <w:pStyle w:val="EACLTextIndent"/>
              <w:ind w:firstLine="0"/>
              <w:rPr>
                <w:lang w:eastAsia="tr-TR"/>
              </w:rPr>
            </w:pPr>
            <w:r>
              <w:rPr>
                <w:lang w:eastAsia="tr-TR"/>
              </w:rPr>
              <w:t>Scheduling</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8 </w:t>
            </w:r>
            <w:proofErr w:type="spellStart"/>
            <w:r>
              <w:rPr>
                <w:rFonts w:eastAsia="Times New Roman"/>
              </w:rPr>
              <w:t>mins</w:t>
            </w:r>
            <w:proofErr w:type="spellEnd"/>
            <w:r>
              <w:rPr>
                <w:rFonts w:eastAsia="Times New Roman"/>
              </w:rPr>
              <w:t xml:space="preserve">   (8%)</w:t>
            </w:r>
          </w:p>
        </w:tc>
      </w:tr>
      <w:tr w:rsidR="001F3409" w:rsidTr="001F3409">
        <w:tc>
          <w:tcPr>
            <w:tcW w:w="2178" w:type="dxa"/>
          </w:tcPr>
          <w:p w:rsidR="001F3409" w:rsidRDefault="001F3409" w:rsidP="00465728">
            <w:pPr>
              <w:pStyle w:val="EACLTextIndent"/>
              <w:ind w:firstLine="0"/>
              <w:rPr>
                <w:lang w:eastAsia="tr-TR"/>
              </w:rPr>
            </w:pPr>
            <w:r>
              <w:rPr>
                <w:lang w:eastAsia="tr-TR"/>
              </w:rPr>
              <w:t xml:space="preserve">Business </w:t>
            </w:r>
            <w:r w:rsidR="00465728">
              <w:rPr>
                <w:lang w:eastAsia="tr-TR"/>
              </w:rPr>
              <w:t>Search …</w:t>
            </w:r>
          </w:p>
        </w:tc>
        <w:tc>
          <w:tcPr>
            <w:tcW w:w="2403" w:type="dxa"/>
          </w:tcPr>
          <w:p w:rsidR="001F3409" w:rsidRDefault="00465728" w:rsidP="001F3409">
            <w:pPr>
              <w:pStyle w:val="EACLTextIndent"/>
              <w:ind w:firstLine="0"/>
              <w:rPr>
                <w:lang w:eastAsia="tr-TR"/>
              </w:rPr>
            </w:pPr>
            <w:r>
              <w:rPr>
                <w:lang w:eastAsia="tr-TR"/>
              </w:rPr>
              <w:t xml:space="preserve">    </w:t>
            </w:r>
            <w:r w:rsidR="001F3409">
              <w:rPr>
                <w:lang w:eastAsia="tr-TR"/>
              </w:rPr>
              <w:t xml:space="preserve">5 </w:t>
            </w:r>
            <w:proofErr w:type="spellStart"/>
            <w:r>
              <w:rPr>
                <w:rFonts w:eastAsia="Times New Roman"/>
              </w:rPr>
              <w:t>mins</w:t>
            </w:r>
            <w:proofErr w:type="spellEnd"/>
            <w:r>
              <w:rPr>
                <w:rFonts w:eastAsia="Times New Roman"/>
              </w:rPr>
              <w:t xml:space="preserve">   (5%)</w:t>
            </w:r>
          </w:p>
        </w:tc>
      </w:tr>
      <w:tr w:rsidR="001F3409" w:rsidTr="001F3409">
        <w:tc>
          <w:tcPr>
            <w:tcW w:w="2178" w:type="dxa"/>
          </w:tcPr>
          <w:p w:rsidR="001F3409" w:rsidRDefault="001F3409" w:rsidP="001F3409">
            <w:pPr>
              <w:pStyle w:val="EACLTextIndent"/>
              <w:ind w:firstLine="0"/>
              <w:rPr>
                <w:lang w:eastAsia="tr-TR"/>
              </w:rPr>
            </w:pPr>
            <w:r>
              <w:rPr>
                <w:lang w:eastAsia="tr-TR"/>
              </w:rPr>
              <w:t>Total speech time</w:t>
            </w:r>
          </w:p>
        </w:tc>
        <w:tc>
          <w:tcPr>
            <w:tcW w:w="2403" w:type="dxa"/>
          </w:tcPr>
          <w:p w:rsidR="001F3409" w:rsidRDefault="00465728" w:rsidP="001F3409">
            <w:pPr>
              <w:pStyle w:val="EACLTextIndent"/>
              <w:ind w:firstLine="0"/>
              <w:rPr>
                <w:lang w:eastAsia="tr-TR"/>
              </w:rPr>
            </w:pPr>
            <w:r>
              <w:rPr>
                <w:rFonts w:eastAsia="Times New Roman"/>
              </w:rPr>
              <w:t xml:space="preserve">104 </w:t>
            </w:r>
            <w:proofErr w:type="spellStart"/>
            <w:r>
              <w:rPr>
                <w:rFonts w:eastAsia="Times New Roman"/>
              </w:rPr>
              <w:t>mins</w:t>
            </w:r>
            <w:proofErr w:type="spellEnd"/>
            <w:r>
              <w:rPr>
                <w:rFonts w:eastAsia="Times New Roman"/>
              </w:rPr>
              <w:t xml:space="preserve"> </w:t>
            </w:r>
          </w:p>
        </w:tc>
      </w:tr>
      <w:tr w:rsidR="001F3409" w:rsidTr="001F3409">
        <w:tc>
          <w:tcPr>
            <w:tcW w:w="2178" w:type="dxa"/>
          </w:tcPr>
          <w:p w:rsidR="001F3409" w:rsidRPr="004F3818" w:rsidRDefault="001F3409" w:rsidP="001F3409">
            <w:pPr>
              <w:pStyle w:val="EACLTextIndent"/>
              <w:ind w:firstLine="0"/>
              <w:rPr>
                <w:lang w:eastAsia="tr-TR"/>
              </w:rPr>
            </w:pPr>
            <w:r>
              <w:rPr>
                <w:lang w:eastAsia="tr-TR"/>
              </w:rPr>
              <w:t>Total interaction time</w:t>
            </w:r>
          </w:p>
        </w:tc>
        <w:tc>
          <w:tcPr>
            <w:tcW w:w="2403" w:type="dxa"/>
          </w:tcPr>
          <w:p w:rsidR="001F3409" w:rsidRPr="00465728" w:rsidRDefault="00465728" w:rsidP="001F3409">
            <w:pPr>
              <w:pStyle w:val="EACLTextIndent"/>
              <w:ind w:firstLine="0"/>
              <w:rPr>
                <w:b/>
                <w:lang w:eastAsia="tr-TR"/>
              </w:rPr>
            </w:pPr>
            <w:r>
              <w:rPr>
                <w:rFonts w:eastAsia="Times New Roman"/>
              </w:rPr>
              <w:t xml:space="preserve">181 </w:t>
            </w:r>
            <w:proofErr w:type="spellStart"/>
            <w:r>
              <w:rPr>
                <w:rFonts w:eastAsia="Times New Roman"/>
              </w:rPr>
              <w:t>mins</w:t>
            </w:r>
            <w:proofErr w:type="spellEnd"/>
          </w:p>
        </w:tc>
      </w:tr>
    </w:tbl>
    <w:p w:rsidR="00A21086" w:rsidRDefault="001F3409" w:rsidP="004E1D4F">
      <w:pPr>
        <w:pStyle w:val="EACLTextIndent"/>
        <w:rPr>
          <w:lang w:eastAsia="tr-TR"/>
        </w:rPr>
      </w:pPr>
      <w:r>
        <w:rPr>
          <w:lang w:eastAsia="tr-TR"/>
        </w:rPr>
        <w:t xml:space="preserve">Table 4: </w:t>
      </w:r>
      <w:r w:rsidR="004E1D4F">
        <w:rPr>
          <w:lang w:eastAsia="tr-TR"/>
        </w:rPr>
        <w:t>Total time spent in each discourse domain over subset of 5 data collection runs</w:t>
      </w:r>
    </w:p>
    <w:p w:rsidR="004E1D4F" w:rsidRDefault="004E1D4F" w:rsidP="001F3409">
      <w:pPr>
        <w:pStyle w:val="EACLTextIndent"/>
        <w:rPr>
          <w:lang w:eastAsia="tr-TR"/>
        </w:rPr>
      </w:pPr>
    </w:p>
    <w:p w:rsidR="00CB2965" w:rsidRPr="00AC6F3A" w:rsidRDefault="00810834" w:rsidP="001F3409">
      <w:pPr>
        <w:pStyle w:val="EACLTextIndent"/>
        <w:ind w:firstLine="0"/>
        <w:rPr>
          <w:lang w:eastAsia="tr-TR"/>
        </w:rPr>
      </w:pPr>
      <w:r w:rsidRPr="00AC6F3A">
        <w:rPr>
          <w:b/>
          <w:lang w:eastAsia="tr-TR"/>
        </w:rPr>
        <w:t xml:space="preserve"> </w:t>
      </w:r>
      <w:r w:rsidR="001F235F" w:rsidRPr="00AC6F3A">
        <w:rPr>
          <w:b/>
          <w:lang w:eastAsia="tr-TR"/>
        </w:rPr>
        <w:t xml:space="preserve">(3) Annotation of </w:t>
      </w:r>
      <w:r w:rsidR="00CB2965" w:rsidRPr="00AC6F3A">
        <w:rPr>
          <w:b/>
          <w:lang w:eastAsia="tr-TR"/>
        </w:rPr>
        <w:t>Gro</w:t>
      </w:r>
      <w:r w:rsidR="001F235F" w:rsidRPr="00AC6F3A">
        <w:rPr>
          <w:b/>
          <w:lang w:eastAsia="tr-TR"/>
        </w:rPr>
        <w:t>unded Navigation Di</w:t>
      </w:r>
      <w:r w:rsidR="001F235F" w:rsidRPr="00AC6F3A">
        <w:rPr>
          <w:b/>
          <w:lang w:eastAsia="tr-TR"/>
        </w:rPr>
        <w:t>s</w:t>
      </w:r>
      <w:r w:rsidR="001F235F" w:rsidRPr="00AC6F3A">
        <w:rPr>
          <w:b/>
          <w:lang w:eastAsia="tr-TR"/>
        </w:rPr>
        <w:t xml:space="preserve">course units: </w:t>
      </w:r>
      <w:r w:rsidR="00AC6F3A">
        <w:rPr>
          <w:lang w:eastAsia="tr-TR"/>
        </w:rPr>
        <w:t>N</w:t>
      </w:r>
      <w:r w:rsidR="00AC6F3A" w:rsidRPr="00AC6F3A">
        <w:rPr>
          <w:lang w:eastAsia="tr-TR"/>
        </w:rPr>
        <w:t xml:space="preserve">avigation discourse units </w:t>
      </w:r>
      <w:r w:rsidR="00AC6F3A">
        <w:rPr>
          <w:lang w:eastAsia="tr-TR"/>
        </w:rPr>
        <w:t>are d</w:t>
      </w:r>
      <w:r w:rsidR="00AC6F3A">
        <w:rPr>
          <w:lang w:eastAsia="tr-TR"/>
        </w:rPr>
        <w:t>e</w:t>
      </w:r>
      <w:r w:rsidR="00AC6F3A">
        <w:rPr>
          <w:lang w:eastAsia="tr-TR"/>
        </w:rPr>
        <w:t xml:space="preserve">fined </w:t>
      </w:r>
      <w:r w:rsidR="00AC6F3A" w:rsidRPr="00AC6F3A">
        <w:rPr>
          <w:lang w:eastAsia="tr-TR"/>
        </w:rPr>
        <w:t>as se</w:t>
      </w:r>
      <w:r w:rsidR="00AC6F3A">
        <w:rPr>
          <w:lang w:eastAsia="tr-TR"/>
        </w:rPr>
        <w:t>gments</w:t>
      </w:r>
      <w:r w:rsidR="00AC6F3A" w:rsidRPr="00AC6F3A">
        <w:rPr>
          <w:lang w:eastAsia="tr-TR"/>
        </w:rPr>
        <w:t xml:space="preserve"> of dialog which ground a physical navigation action. Based off initial data viewing, we think that the majority of navigation actions being discussed can be categorized as Go-to-region, Leave-region, or Stop-at-region. </w:t>
      </w:r>
      <w:del w:id="83" w:author="test" w:date="2013-05-07T12:41:00Z">
        <w:r w:rsidR="00AC6F3A" w:rsidRPr="00AC6F3A" w:rsidDel="008D23FA">
          <w:rPr>
            <w:lang w:eastAsia="tr-TR"/>
          </w:rPr>
          <w:delText xml:space="preserve">Both </w:delText>
        </w:r>
      </w:del>
      <w:ins w:id="84" w:author="test" w:date="2013-05-07T12:41:00Z">
        <w:r w:rsidR="008D23FA">
          <w:rPr>
            <w:lang w:eastAsia="tr-TR"/>
          </w:rPr>
          <w:t>All</w:t>
        </w:r>
        <w:r w:rsidR="008D23FA" w:rsidRPr="00AC6F3A">
          <w:rPr>
            <w:lang w:eastAsia="tr-TR"/>
          </w:rPr>
          <w:t xml:space="preserve"> </w:t>
        </w:r>
      </w:ins>
      <w:r w:rsidR="00AC6F3A" w:rsidRPr="00AC6F3A">
        <w:rPr>
          <w:lang w:eastAsia="tr-TR"/>
        </w:rPr>
        <w:t>of these action categories are paramet</w:t>
      </w:r>
      <w:r w:rsidR="00AC6F3A" w:rsidRPr="00AC6F3A">
        <w:rPr>
          <w:lang w:eastAsia="tr-TR"/>
        </w:rPr>
        <w:t>e</w:t>
      </w:r>
      <w:r w:rsidR="00AC6F3A" w:rsidRPr="00AC6F3A">
        <w:rPr>
          <w:lang w:eastAsia="tr-TR"/>
        </w:rPr>
        <w:t>rized by a single spatial region, which could be a par</w:t>
      </w:r>
      <w:r w:rsidR="00AC6F3A" w:rsidRPr="00AC6F3A">
        <w:rPr>
          <w:lang w:eastAsia="tr-TR"/>
        </w:rPr>
        <w:t>k</w:t>
      </w:r>
      <w:r w:rsidR="00AC6F3A" w:rsidRPr="00AC6F3A">
        <w:rPr>
          <w:lang w:eastAsia="tr-TR"/>
        </w:rPr>
        <w:t>ing space, road, etc.</w:t>
      </w:r>
      <w:r w:rsidR="00AC6F3A">
        <w:rPr>
          <w:lang w:eastAsia="tr-TR"/>
        </w:rPr>
        <w:t xml:space="preserve"> For example, a direction to turn left at an intersection and the ensuing grounding dialog are interpreted to be a Go-to-region navigation discourse unit, parameterized by the section of street which lies to the left of the intersection. </w:t>
      </w:r>
    </w:p>
    <w:p w:rsidR="001F235F" w:rsidRPr="00AC6F3A" w:rsidRDefault="001F235F" w:rsidP="00AC6F3A">
      <w:pPr>
        <w:pStyle w:val="EACLTextIndent"/>
        <w:ind w:firstLine="0"/>
        <w:rPr>
          <w:lang w:eastAsia="tr-TR"/>
        </w:rPr>
      </w:pPr>
      <w:r>
        <w:rPr>
          <w:b/>
          <w:lang w:eastAsia="tr-TR"/>
        </w:rPr>
        <w:t xml:space="preserve">(4) </w:t>
      </w:r>
      <w:r w:rsidR="00CB2965" w:rsidRPr="001F235F">
        <w:rPr>
          <w:b/>
          <w:lang w:eastAsia="tr-TR"/>
        </w:rPr>
        <w:t>Dialog act annotation with gestures</w:t>
      </w:r>
      <w:r w:rsidRPr="001F235F">
        <w:rPr>
          <w:b/>
          <w:lang w:eastAsia="tr-TR"/>
        </w:rPr>
        <w:t xml:space="preserve">: </w:t>
      </w:r>
      <w:r w:rsidR="00AC6F3A">
        <w:rPr>
          <w:lang w:eastAsia="tr-TR"/>
        </w:rPr>
        <w:t xml:space="preserve">Within each navigation discourse unit, grounding dialog acts </w:t>
      </w:r>
      <w:del w:id="85" w:author="test" w:date="2013-05-07T12:42:00Z">
        <w:r w:rsidR="00AC6F3A" w:rsidDel="00384538">
          <w:rPr>
            <w:lang w:eastAsia="tr-TR"/>
          </w:rPr>
          <w:delText>will be</w:delText>
        </w:r>
      </w:del>
      <w:ins w:id="86" w:author="test" w:date="2013-05-07T12:42:00Z">
        <w:r w:rsidR="00384538">
          <w:rPr>
            <w:lang w:eastAsia="tr-TR"/>
          </w:rPr>
          <w:t>is</w:t>
        </w:r>
      </w:ins>
      <w:r w:rsidR="00AC6F3A">
        <w:rPr>
          <w:lang w:eastAsia="tr-TR"/>
        </w:rPr>
        <w:t xml:space="preserve"> segmented and labeled. The trial set of dialog acts includes a typical set of dialog acts: direct, offer, acknowledge, etc. Each dialog act annotation </w:t>
      </w:r>
      <w:del w:id="87" w:author="test" w:date="2013-05-07T12:42:00Z">
        <w:r w:rsidR="00AC6F3A" w:rsidDel="00384538">
          <w:rPr>
            <w:lang w:eastAsia="tr-TR"/>
          </w:rPr>
          <w:delText xml:space="preserve">will </w:delText>
        </w:r>
      </w:del>
      <w:ins w:id="88" w:author="test" w:date="2013-05-07T12:42:00Z">
        <w:r w:rsidR="00384538">
          <w:rPr>
            <w:lang w:eastAsia="tr-TR"/>
          </w:rPr>
          <w:t xml:space="preserve">is </w:t>
        </w:r>
      </w:ins>
      <w:r w:rsidR="00AC6F3A">
        <w:rPr>
          <w:lang w:eastAsia="tr-TR"/>
        </w:rPr>
        <w:t xml:space="preserve">also </w:t>
      </w:r>
      <w:del w:id="89" w:author="test" w:date="2013-05-07T12:42:00Z">
        <w:r w:rsidR="00AC6F3A" w:rsidDel="00384538">
          <w:rPr>
            <w:lang w:eastAsia="tr-TR"/>
          </w:rPr>
          <w:delText xml:space="preserve">be </w:delText>
        </w:r>
      </w:del>
      <w:r w:rsidR="00AC6F3A">
        <w:rPr>
          <w:lang w:eastAsia="tr-TR"/>
        </w:rPr>
        <w:t xml:space="preserve">given a </w:t>
      </w:r>
      <w:proofErr w:type="spellStart"/>
      <w:r w:rsidR="00AC6F3A">
        <w:rPr>
          <w:lang w:eastAsia="tr-TR"/>
        </w:rPr>
        <w:t>boolean</w:t>
      </w:r>
      <w:proofErr w:type="spellEnd"/>
      <w:r w:rsidR="00AC6F3A">
        <w:rPr>
          <w:lang w:eastAsia="tr-TR"/>
        </w:rPr>
        <w:t xml:space="preserve"> parameter si</w:t>
      </w:r>
      <w:r w:rsidR="00AC6F3A">
        <w:rPr>
          <w:lang w:eastAsia="tr-TR"/>
        </w:rPr>
        <w:t>g</w:t>
      </w:r>
      <w:r w:rsidR="00AC6F3A">
        <w:rPr>
          <w:lang w:eastAsia="tr-TR"/>
        </w:rPr>
        <w:t>nifying w</w:t>
      </w:r>
      <w:ins w:id="90" w:author="test" w:date="2013-05-07T12:42:00Z">
        <w:r w:rsidR="00384538">
          <w:rPr>
            <w:lang w:eastAsia="tr-TR"/>
          </w:rPr>
          <w:t>h</w:t>
        </w:r>
      </w:ins>
      <w:r w:rsidR="00AC6F3A">
        <w:rPr>
          <w:lang w:eastAsia="tr-TR"/>
        </w:rPr>
        <w:t>e</w:t>
      </w:r>
      <w:del w:id="91" w:author="test" w:date="2013-05-07T12:42:00Z">
        <w:r w:rsidR="00AC6F3A" w:rsidDel="00384538">
          <w:rPr>
            <w:lang w:eastAsia="tr-TR"/>
          </w:rPr>
          <w:delText>a</w:delText>
        </w:r>
      </w:del>
      <w:r w:rsidR="00AC6F3A">
        <w:rPr>
          <w:lang w:eastAsia="tr-TR"/>
        </w:rPr>
        <w:t>ther or not the speaker uses non-verbal communication to contribute to the dialog act's meaning.</w:t>
      </w:r>
    </w:p>
    <w:p w:rsidR="00810834" w:rsidRDefault="001F235F" w:rsidP="00810834">
      <w:pPr>
        <w:pStyle w:val="EACLTextIndent"/>
        <w:rPr>
          <w:lang w:eastAsia="tr-TR"/>
        </w:rPr>
      </w:pPr>
      <w:r>
        <w:rPr>
          <w:b/>
          <w:lang w:eastAsia="tr-TR"/>
        </w:rPr>
        <w:t>(</w:t>
      </w:r>
      <w:r w:rsidRPr="00AC6F3A">
        <w:rPr>
          <w:b/>
          <w:lang w:eastAsia="tr-TR"/>
        </w:rPr>
        <w:t xml:space="preserve">5) </w:t>
      </w:r>
      <w:r w:rsidR="00CB2965" w:rsidRPr="00AC6F3A">
        <w:rPr>
          <w:b/>
          <w:lang w:eastAsia="tr-TR"/>
        </w:rPr>
        <w:t>Grounded object reference annotation with gestures</w:t>
      </w:r>
      <w:r w:rsidR="00AC6F3A" w:rsidRPr="00AC6F3A">
        <w:rPr>
          <w:b/>
          <w:lang w:eastAsia="tr-TR"/>
        </w:rPr>
        <w:t>:</w:t>
      </w:r>
      <w:r w:rsidR="00AC6F3A" w:rsidRPr="00AC6F3A">
        <w:t xml:space="preserve"> </w:t>
      </w:r>
      <w:r w:rsidR="00AC6F3A" w:rsidRPr="00AC6F3A">
        <w:rPr>
          <w:lang w:eastAsia="tr-TR"/>
        </w:rPr>
        <w:t>Within the navigation domain utterances, references to objects within the i</w:t>
      </w:r>
      <w:r w:rsidR="00AC6F3A" w:rsidRPr="00AC6F3A">
        <w:rPr>
          <w:lang w:eastAsia="tr-TR"/>
        </w:rPr>
        <w:t>m</w:t>
      </w:r>
      <w:r w:rsidR="00AC6F3A" w:rsidRPr="00AC6F3A">
        <w:rPr>
          <w:lang w:eastAsia="tr-TR"/>
        </w:rPr>
        <w:t xml:space="preserve">mediate vicinity of the speaker </w:t>
      </w:r>
      <w:del w:id="92" w:author="test" w:date="2013-05-07T12:42:00Z">
        <w:r w:rsidR="00AC6F3A" w:rsidRPr="00AC6F3A" w:rsidDel="00384538">
          <w:rPr>
            <w:lang w:eastAsia="tr-TR"/>
          </w:rPr>
          <w:delText>will be</w:delText>
        </w:r>
      </w:del>
      <w:ins w:id="93" w:author="test" w:date="2013-05-07T12:42:00Z">
        <w:r w:rsidR="00384538">
          <w:rPr>
            <w:lang w:eastAsia="tr-TR"/>
          </w:rPr>
          <w:t>are</w:t>
        </w:r>
      </w:ins>
      <w:r w:rsidR="00AC6F3A" w:rsidRPr="00AC6F3A">
        <w:rPr>
          <w:lang w:eastAsia="tr-TR"/>
        </w:rPr>
        <w:t xml:space="preserve"> labeled and parameterized with the object being referred to. These objects may be permanent structures such as traffic signs, buildings, or streets, in which case the annotation will point to those o</w:t>
      </w:r>
      <w:r w:rsidR="00AC6F3A" w:rsidRPr="00AC6F3A">
        <w:rPr>
          <w:lang w:eastAsia="tr-TR"/>
        </w:rPr>
        <w:t>b</w:t>
      </w:r>
      <w:r w:rsidR="00AC6F3A" w:rsidRPr="00AC6F3A">
        <w:rPr>
          <w:lang w:eastAsia="tr-TR"/>
        </w:rPr>
        <w:lastRenderedPageBreak/>
        <w:t>jects in a detailed map of Moffett Field. In other cases, the objects will be mobile, in which case a new object will be created for the purpose of grounding the reference.</w:t>
      </w:r>
      <w:r w:rsidR="00AC6F3A">
        <w:rPr>
          <w:lang w:eastAsia="tr-TR"/>
        </w:rPr>
        <w:t xml:space="preserve"> </w:t>
      </w:r>
    </w:p>
    <w:p w:rsidR="00465728" w:rsidRPr="004E1D4F" w:rsidRDefault="0052713B" w:rsidP="004E1D4F">
      <w:pPr>
        <w:pStyle w:val="EACLTextIndent"/>
        <w:rPr>
          <w:lang w:eastAsia="tr-TR"/>
        </w:rPr>
      </w:pPr>
      <w:r>
        <w:rPr>
          <w:lang w:eastAsia="tr-TR"/>
        </w:rPr>
        <w:t xml:space="preserve">Transcription, domain annotation, and object reference annotation with gestures have been completed for a 5-run subset of the corpus. Table </w:t>
      </w:r>
      <w:r w:rsidR="004E1D4F">
        <w:rPr>
          <w:lang w:eastAsia="tr-TR"/>
        </w:rPr>
        <w:t>4 shows the amount of speech time (in minutes) broken down by domain.</w:t>
      </w:r>
    </w:p>
    <w:p w:rsidR="001F3409" w:rsidRDefault="004C6035" w:rsidP="00AC6F3A">
      <w:pPr>
        <w:pStyle w:val="EACLTextIndent"/>
        <w:ind w:firstLine="0"/>
        <w:rPr>
          <w:lang w:eastAsia="tr-TR"/>
        </w:rPr>
      </w:pPr>
      <w:r>
        <w:rPr>
          <w:noProof/>
          <w:lang w:eastAsia="ja-JP"/>
        </w:rPr>
        <w:drawing>
          <wp:inline distT="0" distB="0" distL="0" distR="0">
            <wp:extent cx="2771775" cy="159110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71775" cy="1591105"/>
                    </a:xfrm>
                    <a:prstGeom prst="rect">
                      <a:avLst/>
                    </a:prstGeom>
                    <a:noFill/>
                    <a:ln>
                      <a:noFill/>
                    </a:ln>
                  </pic:spPr>
                </pic:pic>
              </a:graphicData>
            </a:graphic>
          </wp:inline>
        </w:drawing>
      </w:r>
      <w:bookmarkStart w:id="94" w:name="_GoBack"/>
      <w:bookmarkEnd w:id="94"/>
    </w:p>
    <w:p w:rsidR="001F3409" w:rsidRDefault="001F3409" w:rsidP="00AC6F3A">
      <w:pPr>
        <w:pStyle w:val="EACLTextIndent"/>
        <w:ind w:firstLine="0"/>
        <w:rPr>
          <w:lang w:eastAsia="tr-TR"/>
        </w:rPr>
      </w:pPr>
      <w:r>
        <w:rPr>
          <w:lang w:eastAsia="tr-TR"/>
        </w:rPr>
        <w:t>Figure 3:</w:t>
      </w:r>
      <w:r w:rsidR="00465728">
        <w:rPr>
          <w:lang w:eastAsia="tr-TR"/>
        </w:rPr>
        <w:t xml:space="preserve"> </w:t>
      </w:r>
      <w:r w:rsidR="004E1D4F">
        <w:rPr>
          <w:lang w:eastAsia="tr-TR"/>
        </w:rPr>
        <w:t>Co-occurrence</w:t>
      </w:r>
      <w:r w:rsidR="002E1151">
        <w:rPr>
          <w:lang w:eastAsia="tr-TR"/>
        </w:rPr>
        <w:t xml:space="preserve"> of object reference and</w:t>
      </w:r>
      <w:r w:rsidR="004E1D4F">
        <w:rPr>
          <w:lang w:eastAsia="tr-TR"/>
        </w:rPr>
        <w:t xml:space="preserve"> gesture within navigation discourse</w:t>
      </w:r>
    </w:p>
    <w:p w:rsidR="001F3409" w:rsidRDefault="001F3409" w:rsidP="00AC6F3A">
      <w:pPr>
        <w:pStyle w:val="EACLTextIndent"/>
        <w:ind w:firstLine="0"/>
        <w:rPr>
          <w:lang w:eastAsia="tr-TR"/>
        </w:rPr>
      </w:pPr>
    </w:p>
    <w:p w:rsidR="00CB2965" w:rsidRPr="004E1D4F" w:rsidRDefault="00AA6869" w:rsidP="004E1D4F">
      <w:pPr>
        <w:pStyle w:val="EACLTextIndent"/>
        <w:ind w:firstLine="0"/>
        <w:rPr>
          <w:b/>
          <w:lang w:eastAsia="tr-TR"/>
        </w:rPr>
      </w:pPr>
      <w:r>
        <w:rPr>
          <w:lang w:eastAsia="tr-TR"/>
        </w:rPr>
        <w:t>Figure</w:t>
      </w:r>
      <w:r w:rsidR="00CB2965">
        <w:rPr>
          <w:lang w:eastAsia="tr-TR"/>
        </w:rPr>
        <w:t xml:space="preserve"> </w:t>
      </w:r>
      <w:r w:rsidR="002E1151">
        <w:rPr>
          <w:lang w:eastAsia="tr-TR"/>
        </w:rPr>
        <w:t>3</w:t>
      </w:r>
      <w:r w:rsidR="00CB2965">
        <w:rPr>
          <w:lang w:eastAsia="tr-TR"/>
        </w:rPr>
        <w:t xml:space="preserve"> shows object references broken down by the type of object being referred to and by </w:t>
      </w:r>
      <w:ins w:id="95" w:author="test" w:date="2013-05-07T12:42:00Z">
        <w:r w:rsidR="00384538">
          <w:rPr>
            <w:lang w:eastAsia="tr-TR"/>
          </w:rPr>
          <w:t xml:space="preserve">the presence of </w:t>
        </w:r>
      </w:ins>
      <w:r w:rsidR="00CB2965">
        <w:rPr>
          <w:lang w:eastAsia="tr-TR"/>
        </w:rPr>
        <w:t xml:space="preserve">gesture </w:t>
      </w:r>
      <w:del w:id="96" w:author="test" w:date="2013-05-07T12:42:00Z">
        <w:r w:rsidR="00CB2965" w:rsidDel="00384538">
          <w:rPr>
            <w:lang w:eastAsia="tr-TR"/>
          </w:rPr>
          <w:delText>/ no gesture</w:delText>
        </w:r>
      </w:del>
      <w:ins w:id="97" w:author="test" w:date="2013-05-07T12:42:00Z">
        <w:r w:rsidR="00384538">
          <w:rPr>
            <w:lang w:eastAsia="tr-TR"/>
          </w:rPr>
          <w:t>along with the utterance</w:t>
        </w:r>
      </w:ins>
      <w:r w:rsidR="00CB2965">
        <w:rPr>
          <w:lang w:eastAsia="tr-TR"/>
        </w:rPr>
        <w:t>.</w:t>
      </w:r>
      <w:r w:rsidR="001F3409">
        <w:rPr>
          <w:lang w:eastAsia="tr-TR"/>
        </w:rPr>
        <w:t xml:space="preserve"> </w:t>
      </w:r>
      <w:r w:rsidR="00CB2965">
        <w:rPr>
          <w:lang w:eastAsia="tr-TR"/>
        </w:rPr>
        <w:t>The categories of object considered are: building or public space, person or vehicle, road or driveway, tra</w:t>
      </w:r>
      <w:r w:rsidR="00CB2965">
        <w:rPr>
          <w:lang w:eastAsia="tr-TR"/>
        </w:rPr>
        <w:t>f</w:t>
      </w:r>
      <w:r w:rsidR="00CB2965">
        <w:rPr>
          <w:lang w:eastAsia="tr-TR"/>
        </w:rPr>
        <w:t>fic signal, or other.</w:t>
      </w:r>
    </w:p>
    <w:p w:rsidR="00CB2965" w:rsidRDefault="00CB2965" w:rsidP="001F3409">
      <w:pPr>
        <w:pStyle w:val="EACLTextIndent"/>
        <w:rPr>
          <w:lang w:eastAsia="tr-TR"/>
        </w:rPr>
      </w:pPr>
      <w:r>
        <w:rPr>
          <w:lang w:eastAsia="tr-TR"/>
        </w:rPr>
        <w:t xml:space="preserve">Some examples from the other category that appeared in these runs are trees, a yellow fence, and a </w:t>
      </w:r>
      <w:r w:rsidR="001F3409">
        <w:rPr>
          <w:lang w:eastAsia="tr-TR"/>
        </w:rPr>
        <w:t xml:space="preserve">sign that says 'swimming pool'. </w:t>
      </w:r>
      <w:r>
        <w:rPr>
          <w:lang w:eastAsia="tr-TR"/>
        </w:rPr>
        <w:t>These in</w:t>
      </w:r>
      <w:r>
        <w:rPr>
          <w:lang w:eastAsia="tr-TR"/>
        </w:rPr>
        <w:t>i</w:t>
      </w:r>
      <w:r>
        <w:rPr>
          <w:lang w:eastAsia="tr-TR"/>
        </w:rPr>
        <w:t>tial numbers suggest that gesture plays a role in a significant percentage of situated object refe</w:t>
      </w:r>
      <w:r>
        <w:rPr>
          <w:lang w:eastAsia="tr-TR"/>
        </w:rPr>
        <w:t>r</w:t>
      </w:r>
      <w:r>
        <w:rPr>
          <w:lang w:eastAsia="tr-TR"/>
        </w:rPr>
        <w:t>ences, and that a interesting variety of objects are useful for discussing navigation information.</w:t>
      </w:r>
    </w:p>
    <w:p w:rsidR="001F3409" w:rsidRDefault="001F3409" w:rsidP="001F3409">
      <w:pPr>
        <w:pStyle w:val="EACLTextIndent"/>
        <w:ind w:firstLine="0"/>
        <w:rPr>
          <w:lang w:eastAsia="tr-TR"/>
        </w:rPr>
      </w:pPr>
    </w:p>
    <w:p w:rsidR="001F3409" w:rsidRPr="001F3409" w:rsidRDefault="001F3409" w:rsidP="001F3409">
      <w:pPr>
        <w:pStyle w:val="EACLTextIndent"/>
        <w:numPr>
          <w:ilvl w:val="0"/>
          <w:numId w:val="7"/>
        </w:numPr>
        <w:rPr>
          <w:b/>
          <w:lang w:eastAsia="tr-TR"/>
        </w:rPr>
      </w:pPr>
      <w:r w:rsidRPr="001F3409">
        <w:rPr>
          <w:b/>
          <w:lang w:eastAsia="tr-TR"/>
        </w:rPr>
        <w:t xml:space="preserve">Conclusion </w:t>
      </w:r>
    </w:p>
    <w:p w:rsidR="001F3409" w:rsidRDefault="0052713B" w:rsidP="001F3409">
      <w:pPr>
        <w:pStyle w:val="EACLTextIndent"/>
        <w:ind w:firstLine="0"/>
        <w:rPr>
          <w:lang w:eastAsia="tr-TR"/>
        </w:rPr>
      </w:pPr>
      <w:r w:rsidRPr="0052713B">
        <w:rPr>
          <w:lang w:eastAsia="tr-TR"/>
        </w:rPr>
        <w:t>In this paper</w:t>
      </w:r>
      <w:r>
        <w:rPr>
          <w:lang w:eastAsia="tr-TR"/>
        </w:rPr>
        <w:t>, we introduced a multimodal cor</w:t>
      </w:r>
      <w:r w:rsidRPr="0052713B">
        <w:rPr>
          <w:lang w:eastAsia="tr-TR"/>
        </w:rPr>
        <w:t xml:space="preserve">pus of human-human interactions collected within vehicles. </w:t>
      </w:r>
      <w:r>
        <w:rPr>
          <w:lang w:eastAsia="tr-TR"/>
        </w:rPr>
        <w:t xml:space="preserve">The corpus was </w:t>
      </w:r>
      <w:r w:rsidRPr="0052713B">
        <w:rPr>
          <w:lang w:eastAsia="tr-TR"/>
        </w:rPr>
        <w:t>collected specifically to investigate situated interactions within vehicles in order to both analyze situated human-human interaction and to develop core technologies to support future intelligent agents.</w:t>
      </w:r>
      <w:r>
        <w:rPr>
          <w:lang w:eastAsia="tr-TR"/>
        </w:rPr>
        <w:t xml:space="preserve"> It is </w:t>
      </w:r>
      <w:r w:rsidRPr="0052713B">
        <w:rPr>
          <w:lang w:eastAsia="tr-TR"/>
        </w:rPr>
        <w:t>unique in that is not only contains transcribed speech, d</w:t>
      </w:r>
      <w:r w:rsidRPr="0052713B">
        <w:rPr>
          <w:lang w:eastAsia="tr-TR"/>
        </w:rPr>
        <w:t>i</w:t>
      </w:r>
      <w:r w:rsidRPr="0052713B">
        <w:rPr>
          <w:lang w:eastAsia="tr-TR"/>
        </w:rPr>
        <w:t>alog acts and annotated gestures, but also grounds object references and navigation discu</w:t>
      </w:r>
      <w:r w:rsidRPr="0052713B">
        <w:rPr>
          <w:lang w:eastAsia="tr-TR"/>
        </w:rPr>
        <w:t>s</w:t>
      </w:r>
      <w:r w:rsidRPr="0052713B">
        <w:rPr>
          <w:lang w:eastAsia="tr-TR"/>
        </w:rPr>
        <w:t>sions to the physical objects and actions that are performed in the real world. An initial analysis of object references in a subset of the corpus i</w:t>
      </w:r>
      <w:r w:rsidRPr="0052713B">
        <w:rPr>
          <w:lang w:eastAsia="tr-TR"/>
        </w:rPr>
        <w:t>n</w:t>
      </w:r>
      <w:r w:rsidRPr="0052713B">
        <w:rPr>
          <w:lang w:eastAsia="tr-TR"/>
        </w:rPr>
        <w:t>dicates that a large variety of objects are useful as reference points for collaboratively perfor</w:t>
      </w:r>
      <w:r w:rsidRPr="0052713B">
        <w:rPr>
          <w:lang w:eastAsia="tr-TR"/>
        </w:rPr>
        <w:t>m</w:t>
      </w:r>
      <w:r w:rsidRPr="0052713B">
        <w:rPr>
          <w:lang w:eastAsia="tr-TR"/>
        </w:rPr>
        <w:t>ing navigation tasks. Analysis of the presence of gestures in such references indicates the impo</w:t>
      </w:r>
      <w:r w:rsidRPr="0052713B">
        <w:rPr>
          <w:lang w:eastAsia="tr-TR"/>
        </w:rPr>
        <w:t>r</w:t>
      </w:r>
      <w:r w:rsidRPr="0052713B">
        <w:rPr>
          <w:lang w:eastAsia="tr-TR"/>
        </w:rPr>
        <w:lastRenderedPageBreak/>
        <w:t>tance and pervasiveness of non-verbal commun</w:t>
      </w:r>
      <w:r w:rsidRPr="0052713B">
        <w:rPr>
          <w:lang w:eastAsia="tr-TR"/>
        </w:rPr>
        <w:t>i</w:t>
      </w:r>
      <w:r w:rsidRPr="0052713B">
        <w:rPr>
          <w:lang w:eastAsia="tr-TR"/>
        </w:rPr>
        <w:t>cation in this task.</w:t>
      </w:r>
    </w:p>
    <w:p w:rsidR="0052713B" w:rsidRDefault="0052713B" w:rsidP="001F3409">
      <w:pPr>
        <w:pStyle w:val="EACLTextIndent"/>
        <w:ind w:firstLine="0"/>
        <w:rPr>
          <w:lang w:eastAsia="tr-TR"/>
        </w:rPr>
      </w:pPr>
    </w:p>
    <w:p w:rsidR="001F3409" w:rsidRPr="0052713B" w:rsidRDefault="001F3409" w:rsidP="0052713B">
      <w:pPr>
        <w:pStyle w:val="EACLTextIndent"/>
        <w:ind w:firstLine="0"/>
        <w:rPr>
          <w:b/>
          <w:lang w:eastAsia="tr-TR"/>
        </w:rPr>
      </w:pPr>
      <w:r w:rsidRPr="001F3409">
        <w:rPr>
          <w:b/>
          <w:lang w:eastAsia="tr-TR"/>
        </w:rPr>
        <w:lastRenderedPageBreak/>
        <w:t>Acknowledgments</w:t>
      </w:r>
      <w:r w:rsidR="0052713B">
        <w:rPr>
          <w:b/>
          <w:lang w:eastAsia="tr-TR"/>
        </w:rPr>
        <w:t xml:space="preserve">: </w:t>
      </w:r>
      <w:r>
        <w:rPr>
          <w:lang w:eastAsia="tr-TR"/>
        </w:rPr>
        <w:t>This research was pe</w:t>
      </w:r>
      <w:r>
        <w:rPr>
          <w:lang w:eastAsia="tr-TR"/>
        </w:rPr>
        <w:t>r</w:t>
      </w:r>
      <w:r>
        <w:rPr>
          <w:lang w:eastAsia="tr-TR"/>
        </w:rPr>
        <w:t>formed at CMU under the sponsored research agreement 260-456-112 with the Honda-Research-Institute, USA</w:t>
      </w:r>
    </w:p>
    <w:p w:rsidR="00A21086" w:rsidRDefault="00A21086" w:rsidP="001F3409">
      <w:pPr>
        <w:pStyle w:val="EACLTextIndent"/>
        <w:rPr>
          <w:lang w:eastAsia="tr-TR"/>
        </w:rPr>
        <w:sectPr w:rsidR="00A21086" w:rsidSect="00A21086">
          <w:type w:val="continuous"/>
          <w:pgSz w:w="11907" w:h="16840" w:code="9"/>
          <w:pgMar w:top="1418" w:right="1418" w:bottom="1418" w:left="1418" w:header="709" w:footer="709" w:gutter="0"/>
          <w:cols w:num="2" w:space="340"/>
        </w:sectPr>
      </w:pPr>
    </w:p>
    <w:p w:rsidR="00465728" w:rsidRPr="000C2D39" w:rsidRDefault="00465728" w:rsidP="00465728">
      <w:pPr>
        <w:pStyle w:val="EACLReferencesHeading"/>
      </w:pPr>
      <w:r w:rsidRPr="000C2D39">
        <w:lastRenderedPageBreak/>
        <w:t xml:space="preserve">References </w:t>
      </w:r>
    </w:p>
    <w:p w:rsidR="00AA6869" w:rsidRDefault="00465728" w:rsidP="00D72821">
      <w:pPr>
        <w:pStyle w:val="EACLReferencetext"/>
        <w:rPr>
          <w:lang w:eastAsia="tr-TR"/>
        </w:rPr>
      </w:pPr>
      <w:r w:rsidRPr="000C2D39">
        <w:t>Al</w:t>
      </w:r>
      <w:r w:rsidR="00AA6869">
        <w:rPr>
          <w:lang w:eastAsia="tr-TR"/>
        </w:rPr>
        <w:t xml:space="preserve"> </w:t>
      </w:r>
    </w:p>
    <w:p w:rsidR="00AA6869" w:rsidRPr="000C2D39" w:rsidRDefault="00CC0A5B" w:rsidP="00E01C47">
      <w:pPr>
        <w:pStyle w:val="EACLReferencetext"/>
      </w:pPr>
      <w:ins w:id="98" w:author="test" w:date="2013-05-07T12:50:00Z">
        <w:r w:rsidRPr="00CC0A5B">
          <w:t xml:space="preserve">Kawaguchi, N., Matsubara, S., Takeda, K., &amp; </w:t>
        </w:r>
        <w:proofErr w:type="spellStart"/>
        <w:r w:rsidRPr="00CC0A5B">
          <w:t>Itakura</w:t>
        </w:r>
        <w:proofErr w:type="spellEnd"/>
        <w:r w:rsidRPr="00CC0A5B">
          <w:t>, F. (2005). CIAIR In-Car Speech Corpus--Influence of Driving Status--. IEICE transactions on information and systems, 88(3), 578-582.</w:t>
        </w:r>
      </w:ins>
    </w:p>
    <w:sectPr w:rsidR="00AA6869" w:rsidRPr="000C2D39" w:rsidSect="00765D43">
      <w:type w:val="continuous"/>
      <w:pgSz w:w="11907" w:h="16840" w:code="9"/>
      <w:pgMar w:top="1418" w:right="1418" w:bottom="1418" w:left="1418" w:header="709" w:footer="709" w:gutter="0"/>
      <w:cols w:space="3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CB4" w:rsidRDefault="00143CB4" w:rsidP="00EF4F47">
      <w:pPr>
        <w:pStyle w:val="EACLAuthor"/>
      </w:pPr>
      <w:r>
        <w:separator/>
      </w:r>
    </w:p>
  </w:endnote>
  <w:endnote w:type="continuationSeparator" w:id="0">
    <w:p w:rsidR="00143CB4" w:rsidRDefault="00143CB4" w:rsidP="00EF4F47">
      <w:pPr>
        <w:pStyle w:val="EACLAutho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Helvetica Neue"/>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CB4" w:rsidRDefault="00143CB4" w:rsidP="00AA79A2">
      <w:pPr>
        <w:pStyle w:val="EACLAuthor"/>
        <w:jc w:val="left"/>
      </w:pPr>
      <w:r>
        <w:separator/>
      </w:r>
    </w:p>
  </w:footnote>
  <w:footnote w:type="continuationSeparator" w:id="0">
    <w:p w:rsidR="00143CB4" w:rsidRDefault="00143CB4" w:rsidP="00EF4F47">
      <w:pPr>
        <w:pStyle w:val="EACLAutho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13B" w:rsidRDefault="0052713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0ECE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3368"/>
    <w:multiLevelType w:val="hybridMultilevel"/>
    <w:tmpl w:val="CA2A3F08"/>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498100C"/>
    <w:multiLevelType w:val="hybridMultilevel"/>
    <w:tmpl w:val="A722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E5B1F"/>
    <w:multiLevelType w:val="hybridMultilevel"/>
    <w:tmpl w:val="0A64E0CE"/>
    <w:lvl w:ilvl="0" w:tplc="325C6BA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E74907"/>
    <w:multiLevelType w:val="multilevel"/>
    <w:tmpl w:val="E8CC56AE"/>
    <w:lvl w:ilvl="0">
      <w:start w:val="2"/>
      <w:numFmt w:val="decimal"/>
      <w:lvlText w:val="%1."/>
      <w:lvlJc w:val="left"/>
      <w:pPr>
        <w:ind w:left="360" w:hanging="360"/>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4120709"/>
    <w:multiLevelType w:val="hybridMultilevel"/>
    <w:tmpl w:val="10EC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006D5"/>
    <w:multiLevelType w:val="hybridMultilevel"/>
    <w:tmpl w:val="ED1E4772"/>
    <w:lvl w:ilvl="0" w:tplc="3B0A82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8"/>
  </w:num>
  <w:num w:numId="7">
    <w:abstractNumId w:val="3"/>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001"/>
  <w:trackRevisions/>
  <w:defaultTabStop w:val="720"/>
  <w:autoHyphenation/>
  <w:hyphenationZone w:val="357"/>
  <w:characterSpacingControl w:val="doNotCompress"/>
  <w:footnotePr>
    <w:footnote w:id="-1"/>
    <w:footnote w:id="0"/>
  </w:footnotePr>
  <w:endnotePr>
    <w:endnote w:id="-1"/>
    <w:endnote w:id="0"/>
  </w:endnotePr>
  <w:compat>
    <w:useFELayout/>
  </w:compat>
  <w:rsids>
    <w:rsidRoot w:val="00E01C47"/>
    <w:rsid w:val="000042E3"/>
    <w:rsid w:val="00016F7B"/>
    <w:rsid w:val="00042C66"/>
    <w:rsid w:val="00060412"/>
    <w:rsid w:val="0007096E"/>
    <w:rsid w:val="00070E10"/>
    <w:rsid w:val="00082C01"/>
    <w:rsid w:val="000A68C8"/>
    <w:rsid w:val="000B5C18"/>
    <w:rsid w:val="000C2D39"/>
    <w:rsid w:val="000C4DAB"/>
    <w:rsid w:val="001312C6"/>
    <w:rsid w:val="001409D3"/>
    <w:rsid w:val="00143CB4"/>
    <w:rsid w:val="00182DFF"/>
    <w:rsid w:val="00185D97"/>
    <w:rsid w:val="001A2559"/>
    <w:rsid w:val="001D4B2C"/>
    <w:rsid w:val="001E6026"/>
    <w:rsid w:val="001F235F"/>
    <w:rsid w:val="001F3409"/>
    <w:rsid w:val="002069F4"/>
    <w:rsid w:val="00207BE8"/>
    <w:rsid w:val="0023724A"/>
    <w:rsid w:val="002432D8"/>
    <w:rsid w:val="002A0A69"/>
    <w:rsid w:val="002A6B8D"/>
    <w:rsid w:val="002E1151"/>
    <w:rsid w:val="003116BD"/>
    <w:rsid w:val="00334F54"/>
    <w:rsid w:val="0036228B"/>
    <w:rsid w:val="003800E0"/>
    <w:rsid w:val="003806DB"/>
    <w:rsid w:val="00384538"/>
    <w:rsid w:val="003936C8"/>
    <w:rsid w:val="0039438E"/>
    <w:rsid w:val="003B3586"/>
    <w:rsid w:val="003F5359"/>
    <w:rsid w:val="00402F37"/>
    <w:rsid w:val="004211FD"/>
    <w:rsid w:val="00423DE2"/>
    <w:rsid w:val="00425364"/>
    <w:rsid w:val="00452566"/>
    <w:rsid w:val="00465728"/>
    <w:rsid w:val="00467756"/>
    <w:rsid w:val="004A6ABF"/>
    <w:rsid w:val="004B10CB"/>
    <w:rsid w:val="004C6035"/>
    <w:rsid w:val="004E1D4F"/>
    <w:rsid w:val="004E4B36"/>
    <w:rsid w:val="004E50DF"/>
    <w:rsid w:val="0051455D"/>
    <w:rsid w:val="005205FA"/>
    <w:rsid w:val="0052713B"/>
    <w:rsid w:val="005571C9"/>
    <w:rsid w:val="00567DF6"/>
    <w:rsid w:val="0057292D"/>
    <w:rsid w:val="005865C8"/>
    <w:rsid w:val="005A0288"/>
    <w:rsid w:val="00636C5F"/>
    <w:rsid w:val="0064753B"/>
    <w:rsid w:val="006D5DA3"/>
    <w:rsid w:val="006D7E26"/>
    <w:rsid w:val="006F2D6F"/>
    <w:rsid w:val="00701529"/>
    <w:rsid w:val="0070171B"/>
    <w:rsid w:val="00734C38"/>
    <w:rsid w:val="00735ABF"/>
    <w:rsid w:val="0076041D"/>
    <w:rsid w:val="00762054"/>
    <w:rsid w:val="00765D43"/>
    <w:rsid w:val="00766D0E"/>
    <w:rsid w:val="007C5F07"/>
    <w:rsid w:val="007D5DAE"/>
    <w:rsid w:val="00810834"/>
    <w:rsid w:val="00815A9D"/>
    <w:rsid w:val="0083545C"/>
    <w:rsid w:val="00875EFC"/>
    <w:rsid w:val="00882F04"/>
    <w:rsid w:val="008870A1"/>
    <w:rsid w:val="008A74B4"/>
    <w:rsid w:val="008D23FA"/>
    <w:rsid w:val="008D40B8"/>
    <w:rsid w:val="009039F0"/>
    <w:rsid w:val="00903DCC"/>
    <w:rsid w:val="0093180D"/>
    <w:rsid w:val="00960D91"/>
    <w:rsid w:val="00A21086"/>
    <w:rsid w:val="00A43AC0"/>
    <w:rsid w:val="00A70FB8"/>
    <w:rsid w:val="00AA3575"/>
    <w:rsid w:val="00AA6869"/>
    <w:rsid w:val="00AA79A2"/>
    <w:rsid w:val="00AC6F3A"/>
    <w:rsid w:val="00B70284"/>
    <w:rsid w:val="00B75514"/>
    <w:rsid w:val="00B808DE"/>
    <w:rsid w:val="00BA5F19"/>
    <w:rsid w:val="00BD667F"/>
    <w:rsid w:val="00BF00BC"/>
    <w:rsid w:val="00BF219B"/>
    <w:rsid w:val="00C109CF"/>
    <w:rsid w:val="00C24861"/>
    <w:rsid w:val="00C72B95"/>
    <w:rsid w:val="00C92805"/>
    <w:rsid w:val="00CB2965"/>
    <w:rsid w:val="00CC0A5B"/>
    <w:rsid w:val="00CD6A90"/>
    <w:rsid w:val="00D02DED"/>
    <w:rsid w:val="00D2323A"/>
    <w:rsid w:val="00D42778"/>
    <w:rsid w:val="00D72821"/>
    <w:rsid w:val="00DC008C"/>
    <w:rsid w:val="00DC1E51"/>
    <w:rsid w:val="00DD10E7"/>
    <w:rsid w:val="00DE4B70"/>
    <w:rsid w:val="00E01C47"/>
    <w:rsid w:val="00E21E9D"/>
    <w:rsid w:val="00E42008"/>
    <w:rsid w:val="00E521F8"/>
    <w:rsid w:val="00E96A57"/>
    <w:rsid w:val="00EF4F47"/>
    <w:rsid w:val="00EF7CCA"/>
    <w:rsid w:val="00F354DA"/>
    <w:rsid w:val="00F9064E"/>
    <w:rsid w:val="00F942EC"/>
    <w:rsid w:val="00FB5765"/>
    <w:rsid w:val="00FB61F7"/>
    <w:rsid w:val="00FF3F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spacing w:before="200" w:after="160"/>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Id w:val="2"/>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Caption">
    <w:name w:val="caption"/>
    <w:basedOn w:val="Normal"/>
    <w:next w:val="Normal"/>
    <w:uiPriority w:val="35"/>
    <w:qFormat/>
    <w:rsid w:val="00BD667F"/>
    <w:rPr>
      <w:b/>
      <w:bCs/>
    </w:rPr>
  </w:style>
  <w:style w:type="paragraph" w:styleId="FootnoteText">
    <w:name w:val="footnote text"/>
    <w:basedOn w:val="Normal"/>
    <w:link w:val="FootnoteTextChar"/>
    <w:uiPriority w:val="99"/>
    <w:unhideWhenUsed/>
    <w:rsid w:val="003806DB"/>
    <w:rPr>
      <w:sz w:val="24"/>
      <w:szCs w:val="24"/>
    </w:rPr>
  </w:style>
  <w:style w:type="character" w:customStyle="1" w:styleId="FootnoteTextChar">
    <w:name w:val="Footnote Text Char"/>
    <w:basedOn w:val="DefaultParagraphFont"/>
    <w:link w:val="FootnoteText"/>
    <w:uiPriority w:val="99"/>
    <w:rsid w:val="003806DB"/>
    <w:rPr>
      <w:sz w:val="24"/>
      <w:szCs w:val="24"/>
      <w:lang w:eastAsia="de-DE"/>
    </w:rPr>
  </w:style>
  <w:style w:type="paragraph" w:styleId="BalloonText">
    <w:name w:val="Balloon Text"/>
    <w:basedOn w:val="Normal"/>
    <w:link w:val="BalloonTextChar"/>
    <w:uiPriority w:val="99"/>
    <w:semiHidden/>
    <w:unhideWhenUsed/>
    <w:rsid w:val="001F34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409"/>
    <w:rPr>
      <w:rFonts w:ascii="Lucida Grande" w:hAnsi="Lucida Grande" w:cs="Lucida Grande"/>
      <w:sz w:val="18"/>
      <w:szCs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47"/>
    <w:rPr>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spacing w:before="200" w:after="160"/>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Id w:val="2"/>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Caption">
    <w:name w:val="caption"/>
    <w:basedOn w:val="Normal"/>
    <w:next w:val="Normal"/>
    <w:uiPriority w:val="35"/>
    <w:qFormat/>
    <w:rsid w:val="00BD667F"/>
    <w:rPr>
      <w:b/>
      <w:bCs/>
    </w:rPr>
  </w:style>
  <w:style w:type="paragraph" w:styleId="FootnoteText">
    <w:name w:val="footnote text"/>
    <w:basedOn w:val="Normal"/>
    <w:link w:val="FootnoteTextChar"/>
    <w:uiPriority w:val="99"/>
    <w:unhideWhenUsed/>
    <w:rsid w:val="003806DB"/>
    <w:rPr>
      <w:sz w:val="24"/>
      <w:szCs w:val="24"/>
    </w:rPr>
  </w:style>
  <w:style w:type="character" w:customStyle="1" w:styleId="FootnoteTextChar">
    <w:name w:val="Footnote Text Char"/>
    <w:basedOn w:val="DefaultParagraphFont"/>
    <w:link w:val="FootnoteText"/>
    <w:uiPriority w:val="99"/>
    <w:rsid w:val="003806DB"/>
    <w:rPr>
      <w:sz w:val="24"/>
      <w:szCs w:val="24"/>
      <w:lang w:eastAsia="de-DE"/>
    </w:rPr>
  </w:style>
  <w:style w:type="paragraph" w:styleId="BalloonText">
    <w:name w:val="Balloon Text"/>
    <w:basedOn w:val="Normal"/>
    <w:link w:val="BalloonTextChar"/>
    <w:uiPriority w:val="99"/>
    <w:semiHidden/>
    <w:unhideWhenUsed/>
    <w:rsid w:val="001F34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409"/>
    <w:rPr>
      <w:rFonts w:ascii="Lucida Grande" w:hAnsi="Lucida Grande" w:cs="Lucida Grande"/>
      <w:sz w:val="18"/>
      <w:szCs w:val="18"/>
      <w:lang w:eastAsia="de-DE"/>
    </w:rPr>
  </w:style>
</w:styles>
</file>

<file path=word/webSettings.xml><?xml version="1.0" encoding="utf-8"?>
<w:webSettings xmlns:r="http://schemas.openxmlformats.org/officeDocument/2006/relationships" xmlns:w="http://schemas.openxmlformats.org/wordprocessingml/2006/main">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2313</Words>
  <Characters>13187</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Roberto Navigli &amp; Jing-Shin Chang</dc:creator>
  <cp:keywords/>
  <dc:description/>
  <cp:lastModifiedBy>test</cp:lastModifiedBy>
  <cp:revision>8</cp:revision>
  <cp:lastPrinted>2013-05-07T15:58:00Z</cp:lastPrinted>
  <dcterms:created xsi:type="dcterms:W3CDTF">2013-05-07T15:58:00Z</dcterms:created>
  <dcterms:modified xsi:type="dcterms:W3CDTF">2013-05-07T19:51:00Z</dcterms:modified>
</cp:coreProperties>
</file>